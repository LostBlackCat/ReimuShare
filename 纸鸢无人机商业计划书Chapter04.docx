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B2A9" w14:textId="00A7E2CF" w:rsidR="00100D0F" w:rsidRPr="00A85016" w:rsidRDefault="00100D0F" w:rsidP="0027711F">
      <w:pPr>
        <w:jc w:val="left"/>
        <w:rPr>
          <w:rFonts w:ascii="微软雅黑 Light" w:eastAsia="微软雅黑 Light" w:hAnsi="微软雅黑 Light"/>
          <w:sz w:val="28"/>
          <w:szCs w:val="28"/>
          <w:shd w:val="pct15" w:color="auto" w:fill="FFFFFF"/>
        </w:rPr>
      </w:pPr>
      <w:r w:rsidRPr="00A85016">
        <w:rPr>
          <w:rFonts w:ascii="微软雅黑 Light" w:eastAsia="微软雅黑 Light" w:hAnsi="微软雅黑 Light"/>
          <w:noProof/>
          <w:shd w:val="pct15" w:color="auto" w:fill="FFFFFF"/>
        </w:rPr>
        <w:drawing>
          <wp:anchor distT="0" distB="0" distL="114300" distR="114300" simplePos="0" relativeHeight="251658240" behindDoc="0" locked="0" layoutInCell="1" allowOverlap="1" wp14:anchorId="66050755" wp14:editId="1BDED3D5">
            <wp:simplePos x="0" y="0"/>
            <wp:positionH relativeFrom="column">
              <wp:posOffset>4294101</wp:posOffset>
            </wp:positionH>
            <wp:positionV relativeFrom="paragraph">
              <wp:posOffset>152169</wp:posOffset>
            </wp:positionV>
            <wp:extent cx="2076450" cy="12001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6450" cy="1200150"/>
                    </a:xfrm>
                    <a:prstGeom prst="rect">
                      <a:avLst/>
                    </a:prstGeom>
                  </pic:spPr>
                </pic:pic>
              </a:graphicData>
            </a:graphic>
          </wp:anchor>
        </w:drawing>
      </w:r>
      <w:r w:rsidRPr="00A85016">
        <w:rPr>
          <w:rFonts w:ascii="微软雅黑 Light" w:eastAsia="微软雅黑 Light" w:hAnsi="微软雅黑 Light" w:hint="eastAsia"/>
          <w:sz w:val="28"/>
          <w:szCs w:val="28"/>
          <w:shd w:val="pct15" w:color="auto" w:fill="FFFFFF"/>
        </w:rPr>
        <w:t>食用提示：请使用O</w:t>
      </w:r>
      <w:r w:rsidRPr="00A85016">
        <w:rPr>
          <w:rFonts w:ascii="微软雅黑 Light" w:eastAsia="微软雅黑 Light" w:hAnsi="微软雅黑 Light"/>
          <w:sz w:val="28"/>
          <w:szCs w:val="28"/>
          <w:shd w:val="pct15" w:color="auto" w:fill="FFFFFF"/>
        </w:rPr>
        <w:t>ffice 2010</w:t>
      </w:r>
      <w:r w:rsidRPr="00A85016">
        <w:rPr>
          <w:rFonts w:ascii="微软雅黑 Light" w:eastAsia="微软雅黑 Light" w:hAnsi="微软雅黑 Light" w:hint="eastAsia"/>
          <w:sz w:val="28"/>
          <w:szCs w:val="28"/>
          <w:shd w:val="pct15" w:color="auto" w:fill="FFFFFF"/>
        </w:rPr>
        <w:t>以上版本打开并在审阅视图中如下设置食用（选择“所有标记”）然后酌情接受或拒绝修订，有任何疑问请与我联系。</w:t>
      </w:r>
    </w:p>
    <w:p w14:paraId="43B4D213" w14:textId="383FC7FD" w:rsidR="007069BF" w:rsidRPr="00A85016" w:rsidRDefault="007069BF" w:rsidP="0027711F">
      <w:pPr>
        <w:jc w:val="left"/>
        <w:rPr>
          <w:rFonts w:ascii="微软雅黑 Light" w:eastAsia="微软雅黑 Light" w:hAnsi="微软雅黑 Light" w:hint="eastAsia"/>
          <w:sz w:val="28"/>
          <w:szCs w:val="28"/>
          <w:shd w:val="pct15" w:color="auto" w:fill="FFFFFF"/>
        </w:rPr>
      </w:pPr>
      <w:r w:rsidRPr="00A85016">
        <w:rPr>
          <w:rFonts w:ascii="微软雅黑 Light" w:eastAsia="微软雅黑 Light" w:hAnsi="微软雅黑 Light" w:hint="eastAsia"/>
          <w:sz w:val="28"/>
          <w:szCs w:val="28"/>
          <w:shd w:val="pct15" w:color="auto" w:fill="FFFFFF"/>
        </w:rPr>
        <w:t>感谢大家的辛勤付出。(づ￣ 3￣)づ</w:t>
      </w:r>
      <w:bookmarkStart w:id="0" w:name="_GoBack"/>
      <w:bookmarkEnd w:id="0"/>
    </w:p>
    <w:p w14:paraId="474F2786" w14:textId="42AC0EE1" w:rsidR="00100D0F" w:rsidRDefault="00100D0F" w:rsidP="0027711F">
      <w:pPr>
        <w:jc w:val="left"/>
        <w:rPr>
          <w:b/>
          <w:sz w:val="28"/>
          <w:szCs w:val="28"/>
        </w:rPr>
      </w:pPr>
    </w:p>
    <w:p w14:paraId="5DC3A75A" w14:textId="77777777" w:rsidR="00100D0F" w:rsidRDefault="00100D0F" w:rsidP="0027711F">
      <w:pPr>
        <w:jc w:val="left"/>
        <w:rPr>
          <w:ins w:id="1" w:author="涂山月" w:date="2018-04-30T10:29:00Z"/>
          <w:rFonts w:hint="eastAsia"/>
          <w:b/>
          <w:sz w:val="28"/>
          <w:szCs w:val="28"/>
        </w:rPr>
      </w:pPr>
    </w:p>
    <w:p w14:paraId="7F2C890B" w14:textId="77777777" w:rsidR="00100D0F" w:rsidRDefault="00100D0F" w:rsidP="0027711F">
      <w:pPr>
        <w:jc w:val="left"/>
        <w:rPr>
          <w:ins w:id="2" w:author="涂山月" w:date="2018-04-30T10:29:00Z"/>
          <w:b/>
          <w:sz w:val="28"/>
          <w:szCs w:val="28"/>
        </w:rPr>
      </w:pPr>
    </w:p>
    <w:p w14:paraId="0D0AC202" w14:textId="77777777" w:rsidR="00100D0F" w:rsidRDefault="00100D0F" w:rsidP="0027711F">
      <w:pPr>
        <w:jc w:val="left"/>
        <w:rPr>
          <w:ins w:id="3" w:author="涂山月" w:date="2018-04-30T10:29:00Z"/>
          <w:b/>
          <w:sz w:val="28"/>
          <w:szCs w:val="28"/>
        </w:rPr>
      </w:pPr>
    </w:p>
    <w:p w14:paraId="42978866" w14:textId="6A9263C7" w:rsidR="0027711F" w:rsidRPr="0027711F" w:rsidRDefault="0027711F" w:rsidP="0027711F">
      <w:pPr>
        <w:jc w:val="left"/>
        <w:rPr>
          <w:b/>
          <w:sz w:val="28"/>
          <w:szCs w:val="28"/>
        </w:rPr>
      </w:pPr>
      <w:r w:rsidRPr="0027711F">
        <w:rPr>
          <w:rFonts w:hint="eastAsia"/>
          <w:b/>
          <w:sz w:val="28"/>
          <w:szCs w:val="28"/>
        </w:rPr>
        <w:t>第四章 商业模式</w:t>
      </w:r>
    </w:p>
    <w:p w14:paraId="2D6C9E64" w14:textId="1DFB0911" w:rsidR="00661DED" w:rsidRPr="002426F8" w:rsidRDefault="00661DED" w:rsidP="00661DED">
      <w:pPr>
        <w:rPr>
          <w:sz w:val="24"/>
          <w:szCs w:val="24"/>
        </w:rPr>
      </w:pPr>
      <w:r w:rsidRPr="002426F8">
        <w:rPr>
          <w:rFonts w:hint="eastAsia"/>
          <w:sz w:val="24"/>
          <w:szCs w:val="24"/>
        </w:rPr>
        <w:t>4</w:t>
      </w:r>
      <w:r w:rsidRPr="002426F8">
        <w:rPr>
          <w:sz w:val="24"/>
          <w:szCs w:val="24"/>
        </w:rPr>
        <w:t>.1</w:t>
      </w:r>
      <w:r w:rsidRPr="002426F8">
        <w:rPr>
          <w:rFonts w:hint="eastAsia"/>
          <w:sz w:val="24"/>
          <w:szCs w:val="24"/>
        </w:rPr>
        <w:t>盈利模式</w:t>
      </w:r>
    </w:p>
    <w:p w14:paraId="100092B8" w14:textId="1E0C74FE" w:rsidR="003C5D80" w:rsidRPr="00FF4AF1" w:rsidRDefault="003C5D80" w:rsidP="003C5D80">
      <w:pPr>
        <w:ind w:firstLineChars="100" w:firstLine="210"/>
        <w:rPr>
          <w:b/>
        </w:rPr>
      </w:pPr>
      <w:r w:rsidRPr="00FF4AF1">
        <w:rPr>
          <w:rFonts w:hint="eastAsia"/>
          <w:b/>
        </w:rPr>
        <w:t>4</w:t>
      </w:r>
      <w:r w:rsidRPr="00FF4AF1">
        <w:rPr>
          <w:b/>
        </w:rPr>
        <w:t xml:space="preserve">.11 </w:t>
      </w:r>
      <w:r w:rsidRPr="00FF4AF1">
        <w:rPr>
          <w:rFonts w:hint="eastAsia"/>
          <w:b/>
        </w:rPr>
        <w:t>产品销售</w:t>
      </w:r>
    </w:p>
    <w:p w14:paraId="6F5FC393" w14:textId="71C20A5B" w:rsidR="00CA443B" w:rsidRPr="003C5D80" w:rsidRDefault="00CA443B" w:rsidP="00CA443B">
      <w:pPr>
        <w:ind w:firstLineChars="200" w:firstLine="420"/>
      </w:pPr>
      <w:r>
        <w:rPr>
          <w:rFonts w:hint="eastAsia"/>
        </w:rPr>
        <w:t>即</w:t>
      </w:r>
      <w:ins w:id="4" w:author="涂山月" w:date="2018-04-30T08:57:00Z">
        <w:r w:rsidR="0028569D">
          <w:rPr>
            <w:rFonts w:hint="eastAsia"/>
          </w:rPr>
          <w:t>通过打印服务，成品机器</w:t>
        </w:r>
      </w:ins>
      <w:del w:id="5" w:author="涂山月" w:date="2018-04-30T08:57:00Z">
        <w:r w:rsidDel="0028569D">
          <w:rPr>
            <w:rFonts w:hint="eastAsia"/>
          </w:rPr>
          <w:delText>卖出产品</w:delText>
        </w:r>
      </w:del>
      <w:r>
        <w:rPr>
          <w:rFonts w:hint="eastAsia"/>
        </w:rPr>
        <w:t>及</w:t>
      </w:r>
      <w:del w:id="6" w:author="涂山月" w:date="2018-04-30T08:56:00Z">
        <w:r w:rsidDel="00117F25">
          <w:rPr>
            <w:rFonts w:hint="eastAsia"/>
          </w:rPr>
          <w:delText>操作系统</w:delText>
        </w:r>
      </w:del>
      <w:ins w:id="7" w:author="涂山月" w:date="2018-04-30T08:56:00Z">
        <w:r w:rsidR="0028569D">
          <w:rPr>
            <w:rFonts w:hint="eastAsia"/>
          </w:rPr>
          <w:t>飞控和打印协调算法</w:t>
        </w:r>
      </w:ins>
      <w:r>
        <w:rPr>
          <w:rFonts w:hint="eastAsia"/>
        </w:rPr>
        <w:t>使用权创造</w:t>
      </w:r>
      <w:r>
        <w:t>收入。</w:t>
      </w:r>
      <w:del w:id="8" w:author="涂山月" w:date="2018-04-30T08:57:00Z">
        <w:r w:rsidDel="0028569D">
          <w:rPr>
            <w:rFonts w:hint="eastAsia"/>
          </w:rPr>
          <w:delText>这一块</w:delText>
        </w:r>
      </w:del>
      <w:ins w:id="9" w:author="涂山月" w:date="2018-04-30T08:57:00Z">
        <w:r w:rsidR="0028569D">
          <w:rPr>
            <w:rFonts w:hint="eastAsia"/>
          </w:rPr>
          <w:t>打印服务和</w:t>
        </w:r>
      </w:ins>
      <w:ins w:id="10" w:author="涂山月" w:date="2018-04-30T08:58:00Z">
        <w:r w:rsidR="0028569D">
          <w:rPr>
            <w:rFonts w:hint="eastAsia"/>
          </w:rPr>
          <w:t>成品机器营收</w:t>
        </w:r>
      </w:ins>
      <w:del w:id="11" w:author="涂山月" w:date="2018-04-30T08:58:00Z">
        <w:r w:rsidDel="0028569D">
          <w:delText>收入</w:delText>
        </w:r>
      </w:del>
      <w:r>
        <w:t>是团队早期的主要收入来源，</w:t>
      </w:r>
      <w:r>
        <w:rPr>
          <w:rFonts w:hint="eastAsia"/>
        </w:rPr>
        <w:t>并伴随市场需求逐渐趋于饱和而降低在总收入中所占的比重。在公司发展早期，</w:t>
      </w:r>
      <w:del w:id="12" w:author="涂山月" w:date="2018-04-30T08:58:00Z">
        <w:r w:rsidDel="0028569D">
          <w:rPr>
            <w:rFonts w:hint="eastAsia"/>
          </w:rPr>
          <w:delText>抢占市场</w:delText>
        </w:r>
      </w:del>
      <w:ins w:id="13" w:author="涂山月" w:date="2018-04-30T08:58:00Z">
        <w:r w:rsidR="0028569D">
          <w:rPr>
            <w:rFonts w:hint="eastAsia"/>
          </w:rPr>
          <w:t>提升市场份额扩大话语权和标准制定</w:t>
        </w:r>
      </w:ins>
      <w:ins w:id="14" w:author="涂山月" w:date="2018-04-30T08:59:00Z">
        <w:r w:rsidR="0028569D">
          <w:rPr>
            <w:rFonts w:hint="eastAsia"/>
          </w:rPr>
          <w:t>权</w:t>
        </w:r>
      </w:ins>
      <w:r>
        <w:rPr>
          <w:rFonts w:hint="eastAsia"/>
        </w:rPr>
        <w:t>是重中之重。</w:t>
      </w:r>
      <w:del w:id="15" w:author="涂山月" w:date="2018-04-30T08:59:00Z">
        <w:r w:rsidDel="0028569D">
          <w:rPr>
            <w:rFonts w:hint="eastAsia"/>
          </w:rPr>
          <w:delText>因此，可以利用技术门槛突出行业，并利用技术的便利性实现营收</w:delText>
        </w:r>
      </w:del>
    </w:p>
    <w:p w14:paraId="010964C7" w14:textId="47DECB6C" w:rsidR="003C5D80" w:rsidRPr="00FF4AF1" w:rsidRDefault="003C5D80" w:rsidP="003C5D80">
      <w:pPr>
        <w:ind w:firstLineChars="100" w:firstLine="210"/>
        <w:rPr>
          <w:b/>
        </w:rPr>
      </w:pPr>
      <w:r w:rsidRPr="00FF4AF1">
        <w:rPr>
          <w:rFonts w:hint="eastAsia"/>
          <w:b/>
        </w:rPr>
        <w:t>4</w:t>
      </w:r>
      <w:r w:rsidRPr="00FF4AF1">
        <w:rPr>
          <w:b/>
        </w:rPr>
        <w:t xml:space="preserve">.12 </w:t>
      </w:r>
      <w:r w:rsidRPr="00FF4AF1">
        <w:rPr>
          <w:rFonts w:hint="eastAsia"/>
          <w:b/>
        </w:rPr>
        <w:t>产品服务</w:t>
      </w:r>
    </w:p>
    <w:p w14:paraId="492ED32A" w14:textId="3B3D123C" w:rsidR="00CA443B" w:rsidRPr="003C5D80" w:rsidRDefault="00E243FB" w:rsidP="00E243FB">
      <w:pPr>
        <w:ind w:firstLineChars="200" w:firstLine="420"/>
      </w:pPr>
      <w:del w:id="16" w:author="涂山月" w:date="2018-04-30T08:59:00Z">
        <w:r w:rsidDel="0028569D">
          <w:rPr>
            <w:rFonts w:hint="eastAsia"/>
          </w:rPr>
          <w:delText>基本属于中期收入。当服务网点建立</w:delText>
        </w:r>
      </w:del>
      <w:ins w:id="17" w:author="涂山月" w:date="2018-04-30T08:59:00Z">
        <w:r w:rsidR="0028569D">
          <w:rPr>
            <w:rFonts w:hint="eastAsia"/>
          </w:rPr>
          <w:t>通过逐步</w:t>
        </w:r>
      </w:ins>
      <w:ins w:id="18" w:author="涂山月" w:date="2018-04-30T09:00:00Z">
        <w:r w:rsidR="0028569D">
          <w:rPr>
            <w:rFonts w:hint="eastAsia"/>
          </w:rPr>
          <w:t>建立服务节点</w:t>
        </w:r>
      </w:ins>
      <w:r>
        <w:rPr>
          <w:rFonts w:hint="eastAsia"/>
        </w:rPr>
        <w:t>，</w:t>
      </w:r>
      <w:del w:id="19" w:author="涂山月" w:date="2018-04-30T09:00:00Z">
        <w:r w:rsidDel="0028569D">
          <w:rPr>
            <w:rFonts w:hint="eastAsia"/>
          </w:rPr>
          <w:delText>实现</w:delText>
        </w:r>
      </w:del>
      <w:ins w:id="20" w:author="涂山月" w:date="2018-04-30T09:00:00Z">
        <w:r w:rsidR="0028569D">
          <w:rPr>
            <w:rFonts w:hint="eastAsia"/>
          </w:rPr>
          <w:t>提供</w:t>
        </w:r>
      </w:ins>
      <w:r>
        <w:rPr>
          <w:rFonts w:hint="eastAsia"/>
        </w:rPr>
        <w:t>智能化服务，降低用户使用门槛，扩大了消费群体从而通过服务收费实现企业长期盈利。该部分盈利周期长，净利润相对较高，为公司长期主营项目。</w:t>
      </w:r>
    </w:p>
    <w:p w14:paraId="606BE827" w14:textId="2467BF70" w:rsidR="003C5D80" w:rsidRPr="00FF4AF1" w:rsidRDefault="003C5D80" w:rsidP="003C5D80">
      <w:pPr>
        <w:ind w:firstLineChars="100" w:firstLine="210"/>
        <w:rPr>
          <w:b/>
        </w:rPr>
      </w:pPr>
      <w:r w:rsidRPr="00FF4AF1">
        <w:rPr>
          <w:rFonts w:hint="eastAsia"/>
          <w:b/>
        </w:rPr>
        <w:t>4</w:t>
      </w:r>
      <w:r w:rsidRPr="00FF4AF1">
        <w:rPr>
          <w:b/>
        </w:rPr>
        <w:t xml:space="preserve">.13 </w:t>
      </w:r>
      <w:r w:rsidRPr="00FF4AF1">
        <w:rPr>
          <w:rFonts w:hint="eastAsia"/>
          <w:b/>
        </w:rPr>
        <w:t>合作开发</w:t>
      </w:r>
    </w:p>
    <w:p w14:paraId="186673E5" w14:textId="35DFAB89" w:rsidR="00E243FB" w:rsidDel="0028569D" w:rsidRDefault="00E243FB" w:rsidP="0028569D">
      <w:pPr>
        <w:pStyle w:val="a8"/>
        <w:numPr>
          <w:ilvl w:val="0"/>
          <w:numId w:val="2"/>
        </w:numPr>
        <w:ind w:firstLineChars="0"/>
        <w:rPr>
          <w:del w:id="21" w:author="涂山月" w:date="2018-04-30T09:00:00Z"/>
        </w:rPr>
      </w:pPr>
      <w:commentRangeStart w:id="22"/>
      <w:del w:id="23" w:author="涂山月" w:date="2018-04-30T09:00:00Z">
        <w:r w:rsidDel="0028569D">
          <w:rPr>
            <w:rFonts w:hint="eastAsia"/>
          </w:rPr>
          <w:delText>高新技术产业所拥有的关键技术往往开发难度很大，但一旦开发成功，却具有高于一般的经济效益和社会效益。我们协助和参与相关产品的研发和销售，从销售额分取一定利润。相应新兴技术的发展带来的无限商业前景，将会成为我们的重要潜在收入。</w:delText>
        </w:r>
      </w:del>
    </w:p>
    <w:p w14:paraId="3B27E29C" w14:textId="141FA643" w:rsidR="00CA443B" w:rsidDel="0028569D" w:rsidRDefault="00E243FB" w:rsidP="0028569D">
      <w:pPr>
        <w:pStyle w:val="a8"/>
        <w:numPr>
          <w:ilvl w:val="0"/>
          <w:numId w:val="2"/>
        </w:numPr>
        <w:ind w:firstLineChars="0"/>
        <w:rPr>
          <w:del w:id="24" w:author="涂山月" w:date="2018-04-30T09:01:00Z"/>
        </w:rPr>
      </w:pPr>
      <w:del w:id="25" w:author="涂山月" w:date="2018-04-30T09:01:00Z">
        <w:r w:rsidDel="0028569D">
          <w:rPr>
            <w:rFonts w:hint="eastAsia"/>
          </w:rPr>
          <w:delText>通过与特殊行业的长期合作，形成稳定收入</w:delText>
        </w:r>
      </w:del>
      <w:commentRangeEnd w:id="22"/>
      <w:r w:rsidR="00C53DF5">
        <w:rPr>
          <w:rStyle w:val="ab"/>
        </w:rPr>
        <w:commentReference w:id="22"/>
      </w:r>
    </w:p>
    <w:p w14:paraId="1D3A242B" w14:textId="66F9A24C" w:rsidR="0028569D" w:rsidRDefault="0028569D" w:rsidP="0028569D">
      <w:pPr>
        <w:pStyle w:val="a8"/>
        <w:numPr>
          <w:ilvl w:val="0"/>
          <w:numId w:val="3"/>
        </w:numPr>
        <w:ind w:firstLineChars="0"/>
        <w:rPr>
          <w:ins w:id="26" w:author="涂山月" w:date="2018-04-30T09:07:00Z"/>
        </w:rPr>
      </w:pPr>
      <w:ins w:id="27" w:author="涂山月" w:date="2018-04-30T09:01:00Z">
        <w:r>
          <w:rPr>
            <w:rFonts w:hint="eastAsia"/>
          </w:rPr>
          <w:t>我们的</w:t>
        </w:r>
        <w:r w:rsidR="008440D1">
          <w:rPr>
            <w:rFonts w:hint="eastAsia"/>
          </w:rPr>
          <w:t>低端</w:t>
        </w:r>
      </w:ins>
      <w:ins w:id="28" w:author="涂山月" w:date="2018-04-30T09:02:00Z">
        <w:r w:rsidR="008440D1">
          <w:rPr>
            <w:rFonts w:hint="eastAsia"/>
          </w:rPr>
          <w:t>产品/服务在</w:t>
        </w:r>
      </w:ins>
      <w:ins w:id="29" w:author="涂山月" w:date="2018-04-30T09:08:00Z">
        <w:r w:rsidR="00151EF9">
          <w:rPr>
            <w:rFonts w:hint="eastAsia"/>
          </w:rPr>
          <w:t>采用</w:t>
        </w:r>
      </w:ins>
      <w:ins w:id="30" w:author="涂山月" w:date="2018-04-30T09:02:00Z">
        <w:r w:rsidR="008440D1">
          <w:rPr>
            <w:rFonts w:hint="eastAsia"/>
          </w:rPr>
          <w:t>开源</w:t>
        </w:r>
      </w:ins>
      <w:ins w:id="31" w:author="涂山月" w:date="2018-04-30T09:09:00Z">
        <w:r w:rsidR="00151EF9">
          <w:rPr>
            <w:rFonts w:hint="eastAsia"/>
          </w:rPr>
          <w:t>生态</w:t>
        </w:r>
      </w:ins>
      <w:ins w:id="32" w:author="涂山月" w:date="2018-04-30T09:02:00Z">
        <w:r w:rsidR="008440D1">
          <w:rPr>
            <w:rFonts w:hint="eastAsia"/>
          </w:rPr>
          <w:t>，打造拥抱开源的良好企业形象并</w:t>
        </w:r>
      </w:ins>
      <w:ins w:id="33" w:author="涂山月" w:date="2018-04-30T09:03:00Z">
        <w:r w:rsidR="008440D1">
          <w:rPr>
            <w:rFonts w:hint="eastAsia"/>
          </w:rPr>
          <w:t>以此扩大我们的技术在市场上的占有率（企业服务，成品出售和社区爱好者</w:t>
        </w:r>
      </w:ins>
      <w:ins w:id="34" w:author="涂山月" w:date="2018-04-30T09:04:00Z">
        <w:r w:rsidR="008440D1">
          <w:rPr>
            <w:rFonts w:hint="eastAsia"/>
          </w:rPr>
          <w:t>免费获取架构和封装好的算法）从</w:t>
        </w:r>
      </w:ins>
      <w:ins w:id="35" w:author="涂山月" w:date="2018-04-30T09:05:00Z">
        <w:r w:rsidR="008440D1">
          <w:rPr>
            <w:rFonts w:hint="eastAsia"/>
          </w:rPr>
          <w:t>低端市场进入，向使用服务者提供经济快捷安全且有隐私保护的</w:t>
        </w:r>
      </w:ins>
      <w:ins w:id="36" w:author="涂山月" w:date="2018-04-30T09:06:00Z">
        <w:r w:rsidR="008440D1">
          <w:rPr>
            <w:rFonts w:hint="eastAsia"/>
          </w:rPr>
          <w:t>打印服务，向第三方/个人爱好者提供免费的架构设计、算法</w:t>
        </w:r>
        <w:r w:rsidR="00151EF9">
          <w:rPr>
            <w:rFonts w:hint="eastAsia"/>
          </w:rPr>
          <w:t>和低价的</w:t>
        </w:r>
      </w:ins>
      <w:ins w:id="37" w:author="涂山月" w:date="2018-04-30T09:07:00Z">
        <w:r w:rsidR="00151EF9">
          <w:rPr>
            <w:rFonts w:hint="eastAsia"/>
          </w:rPr>
          <w:t>套件/组件。依托</w:t>
        </w:r>
      </w:ins>
      <w:ins w:id="38" w:author="涂山月" w:date="2018-04-30T09:08:00Z">
        <w:r w:rsidR="00151EF9">
          <w:rPr>
            <w:rFonts w:hint="eastAsia"/>
          </w:rPr>
          <w:t>企业技术团队</w:t>
        </w:r>
      </w:ins>
      <w:ins w:id="39" w:author="涂山月" w:date="2018-04-30T09:07:00Z">
        <w:r w:rsidR="00151EF9">
          <w:rPr>
            <w:rFonts w:hint="eastAsia"/>
          </w:rPr>
          <w:t>自身和社区</w:t>
        </w:r>
      </w:ins>
      <w:ins w:id="40" w:author="涂山月" w:date="2018-04-30T09:08:00Z">
        <w:r w:rsidR="00151EF9">
          <w:rPr>
            <w:rFonts w:hint="eastAsia"/>
          </w:rPr>
          <w:t>开发者</w:t>
        </w:r>
      </w:ins>
      <w:ins w:id="41" w:author="涂山月" w:date="2018-04-30T09:07:00Z">
        <w:r w:rsidR="00151EF9">
          <w:rPr>
            <w:rFonts w:hint="eastAsia"/>
          </w:rPr>
          <w:t>的力量</w:t>
        </w:r>
      </w:ins>
      <w:ins w:id="42" w:author="涂山月" w:date="2018-04-30T09:08:00Z">
        <w:r w:rsidR="00151EF9">
          <w:rPr>
            <w:rFonts w:hint="eastAsia"/>
          </w:rPr>
          <w:t>迭代更新机器/服务架构和体验。</w:t>
        </w:r>
      </w:ins>
    </w:p>
    <w:p w14:paraId="25DA1EE7" w14:textId="7D759087" w:rsidR="00151EF9" w:rsidRDefault="00151EF9" w:rsidP="0028569D">
      <w:pPr>
        <w:pStyle w:val="a8"/>
        <w:numPr>
          <w:ilvl w:val="0"/>
          <w:numId w:val="3"/>
        </w:numPr>
        <w:ind w:firstLineChars="0"/>
        <w:rPr>
          <w:ins w:id="43" w:author="涂山月" w:date="2018-04-30T09:22:00Z"/>
        </w:rPr>
      </w:pPr>
      <w:ins w:id="44" w:author="涂山月" w:date="2018-04-30T09:07:00Z">
        <w:r>
          <w:rPr>
            <w:rFonts w:hint="eastAsia"/>
          </w:rPr>
          <w:t>我们的高端产品</w:t>
        </w:r>
      </w:ins>
      <w:ins w:id="45" w:author="涂山月" w:date="2018-04-30T09:09:00Z">
        <w:r>
          <w:rPr>
            <w:rFonts w:hint="eastAsia"/>
          </w:rPr>
          <w:t>/服务</w:t>
        </w:r>
      </w:ins>
      <w:ins w:id="46" w:author="涂山月" w:date="2018-04-30T09:08:00Z">
        <w:r>
          <w:rPr>
            <w:rFonts w:hint="eastAsia"/>
          </w:rPr>
          <w:t>采用闭源生态</w:t>
        </w:r>
      </w:ins>
      <w:ins w:id="47" w:author="涂山月" w:date="2018-04-30T09:09:00Z">
        <w:r>
          <w:rPr>
            <w:rFonts w:hint="eastAsia"/>
          </w:rPr>
          <w:t>，向高要求的客户提供精准，</w:t>
        </w:r>
      </w:ins>
      <w:ins w:id="48" w:author="涂山月" w:date="2018-04-30T09:11:00Z">
        <w:r>
          <w:rPr>
            <w:rFonts w:hint="eastAsia"/>
          </w:rPr>
          <w:t>高质，快速，保护隐私的</w:t>
        </w:r>
      </w:ins>
      <w:ins w:id="49" w:author="涂山月" w:date="2018-04-30T09:12:00Z">
        <w:r w:rsidR="00800633">
          <w:rPr>
            <w:rFonts w:hint="eastAsia"/>
          </w:rPr>
          <w:t>（常驻）打印服务</w:t>
        </w:r>
      </w:ins>
      <w:ins w:id="50" w:author="涂山月" w:date="2018-04-30T09:13:00Z">
        <w:r w:rsidR="00800633">
          <w:rPr>
            <w:rFonts w:hint="eastAsia"/>
          </w:rPr>
          <w:t>，</w:t>
        </w:r>
      </w:ins>
      <w:ins w:id="51" w:author="涂山月" w:date="2018-04-30T09:14:00Z">
        <w:r w:rsidR="00800633">
          <w:rPr>
            <w:rFonts w:hint="eastAsia"/>
          </w:rPr>
          <w:t>对</w:t>
        </w:r>
      </w:ins>
      <w:ins w:id="52" w:author="涂山月" w:date="2018-04-30T09:15:00Z">
        <w:r w:rsidR="00800633">
          <w:rPr>
            <w:rFonts w:hint="eastAsia"/>
          </w:rPr>
          <w:t>大客户提供议价定价并在目标客户</w:t>
        </w:r>
      </w:ins>
      <w:ins w:id="53" w:author="涂山月" w:date="2018-04-30T09:19:00Z">
        <w:r w:rsidR="00BF1ABB">
          <w:rPr>
            <w:rFonts w:hint="eastAsia"/>
          </w:rPr>
          <w:t>打印</w:t>
        </w:r>
      </w:ins>
      <w:ins w:id="54" w:author="涂山月" w:date="2018-04-30T09:16:00Z">
        <w:r w:rsidR="00800633">
          <w:rPr>
            <w:rFonts w:hint="eastAsia"/>
          </w:rPr>
          <w:t>需求附近</w:t>
        </w:r>
      </w:ins>
      <w:ins w:id="55" w:author="涂山月" w:date="2018-04-30T09:19:00Z">
        <w:r w:rsidR="00BF1ABB">
          <w:rPr>
            <w:rFonts w:hint="eastAsia"/>
          </w:rPr>
          <w:t>建立临时</w:t>
        </w:r>
      </w:ins>
      <w:ins w:id="56" w:author="涂山月" w:date="2018-04-30T09:20:00Z">
        <w:r w:rsidR="00BF1ABB">
          <w:rPr>
            <w:rFonts w:hint="eastAsia"/>
          </w:rPr>
          <w:t>/常驻供给站点以提供超快速响应能力。</w:t>
        </w:r>
      </w:ins>
      <w:ins w:id="57" w:author="涂山月" w:date="2018-04-30T09:21:00Z">
        <w:r w:rsidR="00BF1ABB">
          <w:rPr>
            <w:rFonts w:hint="eastAsia"/>
          </w:rPr>
          <w:t>飞控和打印算法将与相</w:t>
        </w:r>
        <w:r w:rsidR="00BF1ABB">
          <w:rPr>
            <w:rFonts w:hint="eastAsia"/>
          </w:rPr>
          <w:lastRenderedPageBreak/>
          <w:t>关服务提供商进行合作定制</w:t>
        </w:r>
        <w:r w:rsidR="00484828">
          <w:rPr>
            <w:rFonts w:hint="eastAsia"/>
          </w:rPr>
          <w:t>协调算法</w:t>
        </w:r>
      </w:ins>
      <w:ins w:id="58" w:author="涂山月" w:date="2018-04-30T09:22:00Z">
        <w:r w:rsidR="00484828">
          <w:rPr>
            <w:rFonts w:hint="eastAsia"/>
          </w:rPr>
          <w:t>作为核心技术独立开发并商业保密。</w:t>
        </w:r>
      </w:ins>
    </w:p>
    <w:p w14:paraId="223689C0" w14:textId="2C95AAB7" w:rsidR="00484828" w:rsidRDefault="00484828" w:rsidP="0028569D">
      <w:pPr>
        <w:pStyle w:val="a8"/>
        <w:numPr>
          <w:ilvl w:val="0"/>
          <w:numId w:val="3"/>
        </w:numPr>
        <w:ind w:firstLineChars="0"/>
        <w:rPr>
          <w:ins w:id="59" w:author="涂山月" w:date="2018-04-30T09:26:00Z"/>
        </w:rPr>
      </w:pPr>
      <w:ins w:id="60" w:author="涂山月" w:date="2018-04-30T09:22:00Z">
        <w:r>
          <w:rPr>
            <w:rFonts w:hint="eastAsia"/>
          </w:rPr>
          <w:t>我们的实体产品（成品，套件和组建）的制造</w:t>
        </w:r>
      </w:ins>
      <w:ins w:id="61" w:author="涂山月" w:date="2018-04-30T09:23:00Z">
        <w:r>
          <w:rPr>
            <w:rFonts w:hint="eastAsia"/>
          </w:rPr>
          <w:t>依托若干（三到五家）</w:t>
        </w:r>
      </w:ins>
      <w:ins w:id="62" w:author="涂山月" w:date="2018-04-30T09:26:00Z">
        <w:r>
          <w:rPr>
            <w:rFonts w:hint="eastAsia"/>
          </w:rPr>
          <w:t>制造商完成。</w:t>
        </w:r>
      </w:ins>
    </w:p>
    <w:p w14:paraId="04C2FF7B" w14:textId="1D1369CC" w:rsidR="00484828" w:rsidRPr="003C5D80" w:rsidRDefault="00484828" w:rsidP="0028569D">
      <w:pPr>
        <w:pStyle w:val="a8"/>
        <w:numPr>
          <w:ilvl w:val="0"/>
          <w:numId w:val="3"/>
        </w:numPr>
        <w:ind w:firstLineChars="0"/>
        <w:rPr>
          <w:ins w:id="63" w:author="涂山月" w:date="2018-04-30T09:01:00Z"/>
        </w:rPr>
        <w:pPrChange w:id="64" w:author="涂山月" w:date="2018-04-30T09:01:00Z">
          <w:pPr>
            <w:pStyle w:val="a8"/>
            <w:numPr>
              <w:numId w:val="2"/>
            </w:numPr>
            <w:ind w:left="1221" w:firstLineChars="0" w:hanging="1080"/>
          </w:pPr>
        </w:pPrChange>
      </w:pPr>
      <w:ins w:id="65" w:author="涂山月" w:date="2018-04-30T09:26:00Z">
        <w:r>
          <w:rPr>
            <w:rFonts w:hint="eastAsia"/>
          </w:rPr>
          <w:t>我们的线上公关</w:t>
        </w:r>
      </w:ins>
      <w:ins w:id="66" w:author="涂山月" w:date="2018-04-30T09:27:00Z">
        <w:r>
          <w:rPr>
            <w:rFonts w:hint="eastAsia"/>
          </w:rPr>
          <w:t>、</w:t>
        </w:r>
      </w:ins>
      <w:ins w:id="67" w:author="涂山月" w:date="2018-04-30T09:28:00Z">
        <w:r w:rsidR="00E24E82">
          <w:rPr>
            <w:rFonts w:hint="eastAsia"/>
          </w:rPr>
          <w:t>广告、</w:t>
        </w:r>
      </w:ins>
      <w:ins w:id="68" w:author="涂山月" w:date="2018-04-30T09:27:00Z">
        <w:r>
          <w:rPr>
            <w:rFonts w:hint="eastAsia"/>
          </w:rPr>
          <w:t>售前咨询和售后服务</w:t>
        </w:r>
        <w:r w:rsidR="00E24E82">
          <w:rPr>
            <w:rFonts w:hint="eastAsia"/>
          </w:rPr>
          <w:t>及反馈前期由内部团队完成，</w:t>
        </w:r>
      </w:ins>
      <w:ins w:id="69" w:author="涂山月" w:date="2018-04-30T09:28:00Z">
        <w:r w:rsidR="00E24E82">
          <w:rPr>
            <w:rFonts w:hint="eastAsia"/>
          </w:rPr>
          <w:t>中后期将以带考评指标的形式进行外包。</w:t>
        </w:r>
      </w:ins>
    </w:p>
    <w:p w14:paraId="7762578C" w14:textId="1174270F" w:rsidR="00661DED" w:rsidRPr="002426F8" w:rsidRDefault="00661DED" w:rsidP="003C5D80">
      <w:pPr>
        <w:rPr>
          <w:sz w:val="24"/>
          <w:szCs w:val="24"/>
        </w:rPr>
      </w:pPr>
      <w:r w:rsidRPr="002426F8">
        <w:rPr>
          <w:rFonts w:hint="eastAsia"/>
          <w:sz w:val="24"/>
          <w:szCs w:val="24"/>
        </w:rPr>
        <w:t>4</w:t>
      </w:r>
      <w:r w:rsidRPr="002426F8">
        <w:rPr>
          <w:sz w:val="24"/>
          <w:szCs w:val="24"/>
        </w:rPr>
        <w:t xml:space="preserve">.2 </w:t>
      </w:r>
      <w:r w:rsidRPr="002426F8">
        <w:rPr>
          <w:rFonts w:hint="eastAsia"/>
          <w:sz w:val="24"/>
          <w:szCs w:val="24"/>
        </w:rPr>
        <w:t>营销策略</w:t>
      </w:r>
    </w:p>
    <w:p w14:paraId="23F87F35" w14:textId="59934225" w:rsidR="003C5D80" w:rsidRDefault="003C5D80" w:rsidP="003C5D80">
      <w:pPr>
        <w:ind w:firstLineChars="100" w:firstLine="210"/>
      </w:pPr>
      <w:r>
        <w:t xml:space="preserve">4.31 </w:t>
      </w:r>
      <w:r w:rsidR="00450A6D">
        <w:rPr>
          <w:rFonts w:hint="eastAsia"/>
        </w:rPr>
        <w:t>基本营销规划</w:t>
      </w:r>
    </w:p>
    <w:p w14:paraId="015D705E" w14:textId="6B660823" w:rsidR="00450A6D" w:rsidRDefault="00450A6D" w:rsidP="003C5D80">
      <w:pPr>
        <w:ind w:firstLineChars="100" w:firstLine="210"/>
      </w:pPr>
      <w:r>
        <w:rPr>
          <w:rFonts w:hint="eastAsia"/>
        </w:rPr>
        <w:t>打开</w:t>
      </w:r>
      <w:ins w:id="70" w:author="涂山月" w:date="2018-04-30T09:28:00Z">
        <w:r w:rsidR="00911D49">
          <w:rPr>
            <w:rFonts w:hint="eastAsia"/>
          </w:rPr>
          <w:t>低端</w:t>
        </w:r>
      </w:ins>
      <w:r>
        <w:rPr>
          <w:rFonts w:hint="eastAsia"/>
        </w:rPr>
        <w:t>市场</w:t>
      </w:r>
      <w:ins w:id="71" w:author="涂山月" w:date="2018-04-30T09:29:00Z">
        <w:r w:rsidR="00911D49">
          <w:rPr>
            <w:rFonts w:hint="eastAsia"/>
          </w:rPr>
          <w:t>并获得一定市场占有率</w:t>
        </w:r>
      </w:ins>
      <w:r>
        <w:rPr>
          <w:rFonts w:hint="eastAsia"/>
        </w:rPr>
        <w:t>——</w:t>
      </w:r>
      <w:commentRangeStart w:id="72"/>
      <w:del w:id="73" w:author="涂山月" w:date="2018-04-30T09:29:00Z">
        <w:r w:rsidDel="00911D49">
          <w:rPr>
            <w:rFonts w:hint="eastAsia"/>
          </w:rPr>
          <w:delText>推崇旗舰建立品牌效应</w:delText>
        </w:r>
      </w:del>
      <w:commentRangeEnd w:id="72"/>
      <w:r w:rsidR="00C53DF5">
        <w:rPr>
          <w:rStyle w:val="ab"/>
        </w:rPr>
        <w:commentReference w:id="72"/>
      </w:r>
      <w:ins w:id="74" w:author="涂山月" w:date="2018-04-30T09:29:00Z">
        <w:r w:rsidR="00911D49">
          <w:rPr>
            <w:rFonts w:hint="eastAsia"/>
          </w:rPr>
          <w:t>提供面向大客户的高端高溢价服务</w:t>
        </w:r>
      </w:ins>
      <w:r>
        <w:rPr>
          <w:rFonts w:hint="eastAsia"/>
        </w:rPr>
        <w:t>——</w:t>
      </w:r>
      <w:del w:id="75" w:author="涂山月" w:date="2018-04-30T09:29:00Z">
        <w:r w:rsidDel="00911D49">
          <w:rPr>
            <w:rFonts w:hint="eastAsia"/>
          </w:rPr>
          <w:delText>补全市场空缺及合作推广</w:delText>
        </w:r>
      </w:del>
      <w:ins w:id="76" w:author="涂山月" w:date="2018-04-30T09:29:00Z">
        <w:r w:rsidR="00911D49">
          <w:rPr>
            <w:rFonts w:hint="eastAsia"/>
          </w:rPr>
          <w:t>成为行业</w:t>
        </w:r>
      </w:ins>
      <w:ins w:id="77" w:author="涂山月" w:date="2018-04-30T09:30:00Z">
        <w:r w:rsidR="00911D49">
          <w:rPr>
            <w:rFonts w:hint="eastAsia"/>
          </w:rPr>
          <w:t>规则制定者并依靠研发成果被动获利</w:t>
        </w:r>
      </w:ins>
    </w:p>
    <w:p w14:paraId="0F34E973" w14:textId="01C3EFCF" w:rsidR="003C5D80" w:rsidRDefault="003C5D80" w:rsidP="003C5D80">
      <w:r>
        <w:t xml:space="preserve">  4.32 广告</w:t>
      </w:r>
    </w:p>
    <w:p w14:paraId="54D38275" w14:textId="01982E07" w:rsidR="00450A6D" w:rsidRDefault="00450A6D" w:rsidP="003C5D80">
      <w:r>
        <w:rPr>
          <w:rFonts w:hint="eastAsia"/>
        </w:rPr>
        <w:t>对所有产品广告都是一个重要及有效的推广手段，针对产品特征市场定位做出精确有效的广告设计布控。</w:t>
      </w:r>
      <w:ins w:id="78" w:author="涂山月" w:date="2018-04-30T09:31:00Z">
        <w:r w:rsidR="00D82A5B">
          <w:rPr>
            <w:rFonts w:hint="eastAsia"/>
          </w:rPr>
          <w:t>前期主打快速经济服务打开低端市场，中期扩展</w:t>
        </w:r>
      </w:ins>
      <w:ins w:id="79" w:author="涂山月" w:date="2018-04-30T09:32:00Z">
        <w:r w:rsidR="00D82A5B">
          <w:rPr>
            <w:rFonts w:hint="eastAsia"/>
          </w:rPr>
          <w:t>主打快速高质和隐私保护的</w:t>
        </w:r>
      </w:ins>
      <w:ins w:id="80" w:author="涂山月" w:date="2018-04-30T09:31:00Z">
        <w:r w:rsidR="00D82A5B">
          <w:rPr>
            <w:rFonts w:hint="eastAsia"/>
          </w:rPr>
          <w:t>高端市场</w:t>
        </w:r>
      </w:ins>
      <w:ins w:id="81" w:author="涂山月" w:date="2018-04-30T09:32:00Z">
        <w:r w:rsidR="00D82A5B">
          <w:rPr>
            <w:rFonts w:hint="eastAsia"/>
          </w:rPr>
          <w:t>，后期</w:t>
        </w:r>
        <w:r w:rsidR="00D664E2">
          <w:rPr>
            <w:rFonts w:hint="eastAsia"/>
          </w:rPr>
          <w:t>将中心转移到算法开发</w:t>
        </w:r>
      </w:ins>
      <w:ins w:id="82" w:author="涂山月" w:date="2018-04-30T09:33:00Z">
        <w:r w:rsidR="00D664E2">
          <w:rPr>
            <w:rFonts w:hint="eastAsia"/>
          </w:rPr>
          <w:t>以压制并规避同行涌入竞争。</w:t>
        </w:r>
      </w:ins>
    </w:p>
    <w:p w14:paraId="300B233F" w14:textId="61E714A8" w:rsidR="003C5D80" w:rsidRDefault="003C5D80" w:rsidP="003C5D80">
      <w:r>
        <w:t xml:space="preserve">  4.33 </w:t>
      </w:r>
      <w:r>
        <w:rPr>
          <w:rFonts w:hint="eastAsia"/>
        </w:rPr>
        <w:t>技术展会</w:t>
      </w:r>
      <w:ins w:id="83" w:author="涂山月" w:date="2018-04-30T09:36:00Z">
        <w:r w:rsidR="00D664E2">
          <w:rPr>
            <w:rFonts w:hint="eastAsia"/>
          </w:rPr>
          <w:t>和开源</w:t>
        </w:r>
      </w:ins>
      <w:ins w:id="84" w:author="涂山月" w:date="2018-04-30T09:34:00Z">
        <w:r w:rsidR="00D664E2">
          <w:rPr>
            <w:rFonts w:hint="eastAsia"/>
          </w:rPr>
          <w:t>社区</w:t>
        </w:r>
      </w:ins>
    </w:p>
    <w:p w14:paraId="295F3E85" w14:textId="1A032636" w:rsidR="00702B39" w:rsidRDefault="00702B39" w:rsidP="00D664E2">
      <w:pPr>
        <w:pPrChange w:id="85" w:author="涂山月" w:date="2018-04-30T09:36:00Z">
          <w:pPr/>
        </w:pPrChange>
      </w:pPr>
      <w:del w:id="86" w:author="涂山月" w:date="2018-04-30T09:36:00Z">
        <w:r w:rsidDel="00D664E2">
          <w:rPr>
            <w:rFonts w:hint="eastAsia"/>
          </w:rPr>
          <w:delText>此手段尤为重要，对</w:delText>
        </w:r>
      </w:del>
      <w:r>
        <w:rPr>
          <w:rFonts w:hint="eastAsia"/>
        </w:rPr>
        <w:t>产品初期突入市场尤为重要，</w:t>
      </w:r>
      <w:commentRangeStart w:id="87"/>
      <w:del w:id="88" w:author="涂山月" w:date="2018-04-30T09:37:00Z">
        <w:r w:rsidDel="00D664E2">
          <w:rPr>
            <w:rFonts w:hint="eastAsia"/>
          </w:rPr>
          <w:delText>规范化大型</w:delText>
        </w:r>
      </w:del>
      <w:ins w:id="89" w:author="涂山月" w:date="2018-04-30T09:37:00Z">
        <w:r w:rsidR="00D664E2">
          <w:rPr>
            <w:rFonts w:hint="eastAsia"/>
          </w:rPr>
          <w:t>通过线下</w:t>
        </w:r>
      </w:ins>
      <w:r>
        <w:rPr>
          <w:rFonts w:hint="eastAsia"/>
        </w:rPr>
        <w:t>会</w:t>
      </w:r>
      <w:commentRangeEnd w:id="87"/>
      <w:r w:rsidR="00C53DF5">
        <w:rPr>
          <w:rStyle w:val="ab"/>
        </w:rPr>
        <w:commentReference w:id="87"/>
      </w:r>
      <w:r>
        <w:rPr>
          <w:rFonts w:hint="eastAsia"/>
        </w:rPr>
        <w:t>展提高</w:t>
      </w:r>
      <w:del w:id="90" w:author="涂山月" w:date="2018-04-30T09:37:00Z">
        <w:r w:rsidDel="00D664E2">
          <w:rPr>
            <w:rFonts w:hint="eastAsia"/>
          </w:rPr>
          <w:delText>了</w:delText>
        </w:r>
      </w:del>
      <w:r w:rsidR="00450A6D">
        <w:rPr>
          <w:rFonts w:hint="eastAsia"/>
        </w:rPr>
        <w:t>产品知名度</w:t>
      </w:r>
      <w:del w:id="91" w:author="涂山月" w:date="2018-04-30T09:37:00Z">
        <w:r w:rsidR="00450A6D" w:rsidDel="00D664E2">
          <w:rPr>
            <w:rFonts w:hint="eastAsia"/>
          </w:rPr>
          <w:delText>，容易成为社会关注并成为讨论热点。</w:delText>
        </w:r>
      </w:del>
      <w:ins w:id="92" w:author="涂山月" w:date="2018-04-30T09:37:00Z">
        <w:r w:rsidR="00D664E2">
          <w:rPr>
            <w:rFonts w:hint="eastAsia"/>
          </w:rPr>
          <w:t>。</w:t>
        </w:r>
      </w:ins>
      <w:ins w:id="93" w:author="涂山月" w:date="2018-04-30T09:34:00Z">
        <w:r w:rsidR="00D664E2">
          <w:rPr>
            <w:rFonts w:hint="eastAsia"/>
          </w:rPr>
          <w:t>拥抱开源的产品</w:t>
        </w:r>
      </w:ins>
      <w:ins w:id="94" w:author="涂山月" w:date="2018-04-30T09:36:00Z">
        <w:r w:rsidR="00D664E2">
          <w:rPr>
            <w:rFonts w:hint="eastAsia"/>
          </w:rPr>
          <w:t>更容易</w:t>
        </w:r>
      </w:ins>
      <w:ins w:id="95" w:author="涂山月" w:date="2018-04-30T09:40:00Z">
        <w:r w:rsidR="00C53DF5">
          <w:rPr>
            <w:rFonts w:hint="eastAsia"/>
          </w:rPr>
          <w:t>获得</w:t>
        </w:r>
      </w:ins>
      <w:ins w:id="96" w:author="涂山月" w:date="2018-04-30T09:41:00Z">
        <w:r w:rsidR="00C53DF5">
          <w:rPr>
            <w:rFonts w:hint="eastAsia"/>
          </w:rPr>
          <w:t>开发者的喜爱和支持，在初创企业能力不是很强的时候这些爱好者可以形成有力的技术支持。</w:t>
        </w:r>
      </w:ins>
    </w:p>
    <w:p w14:paraId="6CC2CD55" w14:textId="1EFDCE6C" w:rsidR="00661DED" w:rsidRDefault="00661DED" w:rsidP="00661DED">
      <w:pPr>
        <w:rPr>
          <w:sz w:val="24"/>
          <w:szCs w:val="24"/>
        </w:rPr>
      </w:pPr>
      <w:commentRangeStart w:id="97"/>
      <w:r w:rsidRPr="002426F8">
        <w:rPr>
          <w:rFonts w:hint="eastAsia"/>
          <w:sz w:val="24"/>
          <w:szCs w:val="24"/>
        </w:rPr>
        <w:t>4</w:t>
      </w:r>
      <w:r w:rsidRPr="002426F8">
        <w:rPr>
          <w:sz w:val="24"/>
          <w:szCs w:val="24"/>
        </w:rPr>
        <w:t xml:space="preserve">.3 </w:t>
      </w:r>
      <w:r w:rsidRPr="002426F8">
        <w:rPr>
          <w:rFonts w:hint="eastAsia"/>
          <w:sz w:val="24"/>
          <w:szCs w:val="24"/>
        </w:rPr>
        <w:t>动态损益规划</w:t>
      </w:r>
      <w:commentRangeEnd w:id="97"/>
      <w:r w:rsidR="00C53DF5">
        <w:rPr>
          <w:rStyle w:val="ab"/>
        </w:rPr>
        <w:commentReference w:id="97"/>
      </w:r>
    </w:p>
    <w:p w14:paraId="09E4D749" w14:textId="77777777" w:rsidR="00450A6D" w:rsidRPr="002426F8" w:rsidRDefault="00450A6D" w:rsidP="00661DED">
      <w:pPr>
        <w:rPr>
          <w:sz w:val="24"/>
          <w:szCs w:val="24"/>
        </w:rPr>
      </w:pPr>
    </w:p>
    <w:p w14:paraId="1C1AD728" w14:textId="475593B2" w:rsidR="00661DED" w:rsidRPr="00661DED" w:rsidRDefault="00661DED" w:rsidP="00661DED">
      <w:r w:rsidRPr="002426F8">
        <w:rPr>
          <w:rFonts w:hint="eastAsia"/>
          <w:sz w:val="24"/>
          <w:szCs w:val="24"/>
        </w:rPr>
        <w:t>4</w:t>
      </w:r>
      <w:r w:rsidRPr="002426F8">
        <w:rPr>
          <w:sz w:val="24"/>
          <w:szCs w:val="24"/>
        </w:rPr>
        <w:t>.4</w:t>
      </w:r>
      <w:r w:rsidRPr="002426F8">
        <w:rPr>
          <w:rFonts w:hint="eastAsia"/>
          <w:sz w:val="24"/>
          <w:szCs w:val="24"/>
        </w:rPr>
        <w:t>顾客整体问题及解决方案</w:t>
      </w:r>
    </w:p>
    <w:p w14:paraId="4CBCC810" w14:textId="7DEEDAAC" w:rsidR="00661DED" w:rsidRDefault="00661DED" w:rsidP="00661DED">
      <w:pPr>
        <w:ind w:firstLine="420"/>
      </w:pPr>
      <w:r w:rsidRPr="00661DED">
        <w:t>4</w:t>
      </w:r>
      <w:r w:rsidRPr="00661DED">
        <w:rPr>
          <w:rFonts w:hint="eastAsia"/>
        </w:rPr>
        <w:t>,</w:t>
      </w:r>
      <w:r w:rsidRPr="00661DED">
        <w:t xml:space="preserve">41 </w:t>
      </w:r>
      <w:r w:rsidRPr="00661DED">
        <w:rPr>
          <w:rFonts w:hint="eastAsia"/>
        </w:rPr>
        <w:t>用户订购产品到享受服务时间间隔及不确定</w:t>
      </w:r>
      <w:r w:rsidR="00165208">
        <w:rPr>
          <w:rFonts w:hint="eastAsia"/>
        </w:rPr>
        <w:t>损害</w:t>
      </w:r>
      <w:r w:rsidRPr="00661DED">
        <w:rPr>
          <w:rFonts w:hint="eastAsia"/>
        </w:rPr>
        <w:t>因素</w:t>
      </w:r>
    </w:p>
    <w:p w14:paraId="5C85BBF7" w14:textId="594B888C" w:rsidR="00A546DD" w:rsidRDefault="00A546DD" w:rsidP="00661DED">
      <w:pPr>
        <w:ind w:firstLine="420"/>
      </w:pPr>
      <w:r>
        <w:rPr>
          <w:rFonts w:hint="eastAsia"/>
        </w:rPr>
        <w:t>优化网点布控范围及飞行路径规划，增强完善产品质量如飞行稳定性、</w:t>
      </w:r>
      <w:r w:rsidR="00165208">
        <w:rPr>
          <w:rFonts w:hint="eastAsia"/>
        </w:rPr>
        <w:t>续航等；</w:t>
      </w:r>
    </w:p>
    <w:p w14:paraId="41C241F2" w14:textId="0E5CECAD" w:rsidR="00165208" w:rsidRDefault="00165208" w:rsidP="00165208">
      <w:pPr>
        <w:ind w:leftChars="200" w:left="420"/>
      </w:pPr>
      <w:del w:id="98" w:author="涂山月" w:date="2018-04-30T09:44:00Z">
        <w:r w:rsidDel="00D64ED9">
          <w:rPr>
            <w:rFonts w:hint="eastAsia"/>
          </w:rPr>
          <w:delText>针对城市高空的使用需要和政府协调沟通好</w:delText>
        </w:r>
      </w:del>
      <w:ins w:id="99" w:author="涂山月" w:date="2018-04-30T09:44:00Z">
        <w:r w:rsidR="00D64ED9">
          <w:rPr>
            <w:rFonts w:hint="eastAsia"/>
          </w:rPr>
          <w:t>使用严格的电子地理围栏防止无人机误飞入</w:t>
        </w:r>
      </w:ins>
      <w:ins w:id="100" w:author="涂山月" w:date="2018-04-30T09:45:00Z">
        <w:r w:rsidR="00D64ED9">
          <w:rPr>
            <w:rFonts w:hint="eastAsia"/>
          </w:rPr>
          <w:t>机场，军事区等</w:t>
        </w:r>
      </w:ins>
      <w:ins w:id="101" w:author="涂山月" w:date="2018-04-30T09:44:00Z">
        <w:r w:rsidR="00D64ED9">
          <w:rPr>
            <w:rFonts w:hint="eastAsia"/>
          </w:rPr>
          <w:t>禁飞区域</w:t>
        </w:r>
      </w:ins>
      <w:r>
        <w:rPr>
          <w:rFonts w:hint="eastAsia"/>
        </w:rPr>
        <w:t>，</w:t>
      </w:r>
      <w:del w:id="102" w:author="涂山月" w:date="2018-04-30T09:45:00Z">
        <w:r w:rsidDel="00D64ED9">
          <w:rPr>
            <w:rFonts w:hint="eastAsia"/>
          </w:rPr>
          <w:delText>目前针对高空运输使用情况都为做出相关 确切法律规定，针对此情况必须做好将来的防范规划</w:delText>
        </w:r>
      </w:del>
      <w:ins w:id="103" w:author="涂山月" w:date="2018-04-30T09:45:00Z">
        <w:r w:rsidR="00D64ED9">
          <w:rPr>
            <w:rFonts w:hint="eastAsia"/>
          </w:rPr>
          <w:t>严格依照无人机相关法规</w:t>
        </w:r>
      </w:ins>
      <w:r>
        <w:rPr>
          <w:rFonts w:hint="eastAsia"/>
        </w:rPr>
        <w:t>；</w:t>
      </w:r>
    </w:p>
    <w:p w14:paraId="3A513ACE" w14:textId="4D313D1F" w:rsidR="00165208" w:rsidRDefault="00165208" w:rsidP="00661DED">
      <w:pPr>
        <w:ind w:firstLine="420"/>
      </w:pPr>
      <w:r>
        <w:rPr>
          <w:rFonts w:hint="eastAsia"/>
        </w:rPr>
        <w:t>针对人为破坏无人机，做好路径规划包括飞行高度，避开人群密集区，住宅区等</w:t>
      </w:r>
      <w:ins w:id="104" w:author="涂山月" w:date="2018-04-30T09:42:00Z">
        <w:r w:rsidR="00C53DF5">
          <w:rPr>
            <w:rFonts w:hint="eastAsia"/>
          </w:rPr>
          <w:t>，记录飞行轨迹、姿态和周围信息以便突发事故/人为损坏</w:t>
        </w:r>
        <w:r w:rsidR="00D64ED9">
          <w:rPr>
            <w:rFonts w:hint="eastAsia"/>
          </w:rPr>
          <w:t>时</w:t>
        </w:r>
      </w:ins>
      <w:ins w:id="105" w:author="涂山月" w:date="2018-04-30T09:43:00Z">
        <w:r w:rsidR="00D64ED9">
          <w:rPr>
            <w:rFonts w:hint="eastAsia"/>
          </w:rPr>
          <w:t>可以定位，感知和保留证据方便事后修复、追责和资产保护</w:t>
        </w:r>
      </w:ins>
      <w:r>
        <w:rPr>
          <w:rFonts w:hint="eastAsia"/>
        </w:rPr>
        <w:t>；</w:t>
      </w:r>
    </w:p>
    <w:p w14:paraId="09A93E7C" w14:textId="1E513EB6" w:rsidR="00165208" w:rsidRPr="00661DED" w:rsidRDefault="00165208" w:rsidP="00661DED">
      <w:pPr>
        <w:ind w:firstLine="420"/>
      </w:pPr>
      <w:r>
        <w:rPr>
          <w:rFonts w:hint="eastAsia"/>
        </w:rPr>
        <w:t>针对自然因素，首先提升产品抗逆性，并做好实时天气自然状况的预测。</w:t>
      </w:r>
    </w:p>
    <w:p w14:paraId="0153DFF0" w14:textId="2DDF800B" w:rsidR="00661DED" w:rsidRDefault="00661DED" w:rsidP="00661DED">
      <w:pPr>
        <w:ind w:firstLine="420"/>
      </w:pPr>
      <w:r w:rsidRPr="00661DED">
        <w:t xml:space="preserve">4.42 </w:t>
      </w:r>
      <w:r w:rsidRPr="00661DED">
        <w:rPr>
          <w:rFonts w:hint="eastAsia"/>
        </w:rPr>
        <w:t>用户与产品的数据交互，充分达到用户需求</w:t>
      </w:r>
    </w:p>
    <w:p w14:paraId="723FFB1D" w14:textId="15B6454A" w:rsidR="00165208" w:rsidRPr="00661DED" w:rsidRDefault="00702B39" w:rsidP="00661DED">
      <w:pPr>
        <w:ind w:firstLine="420"/>
      </w:pPr>
      <w:r>
        <w:rPr>
          <w:rFonts w:hint="eastAsia"/>
        </w:rPr>
        <w:t>需要做好产品系统的优化，实现人机交互的智能化、简单化。做好用户</w:t>
      </w:r>
      <w:commentRangeStart w:id="106"/>
      <w:del w:id="107" w:author="涂山月" w:date="2018-04-30T09:46:00Z">
        <w:r w:rsidDel="00D64ED9">
          <w:rPr>
            <w:rFonts w:hint="eastAsia"/>
          </w:rPr>
          <w:delText>实时</w:delText>
        </w:r>
      </w:del>
      <w:commentRangeEnd w:id="106"/>
      <w:r w:rsidR="00D64ED9">
        <w:rPr>
          <w:rStyle w:val="ab"/>
        </w:rPr>
        <w:commentReference w:id="106"/>
      </w:r>
      <w:ins w:id="108" w:author="涂山月" w:date="2018-04-30T09:46:00Z">
        <w:r w:rsidR="00D64ED9">
          <w:rPr>
            <w:rFonts w:hint="eastAsia"/>
          </w:rPr>
          <w:t>及时</w:t>
        </w:r>
      </w:ins>
      <w:r>
        <w:rPr>
          <w:rFonts w:hint="eastAsia"/>
        </w:rPr>
        <w:t>反馈工作，并对产品做出改进。</w:t>
      </w:r>
    </w:p>
    <w:p w14:paraId="09C2B0AA" w14:textId="5ED251E0" w:rsidR="00661DED" w:rsidRDefault="00661DED" w:rsidP="00661DED">
      <w:pPr>
        <w:ind w:firstLine="420"/>
      </w:pPr>
      <w:r w:rsidRPr="00661DED">
        <w:rPr>
          <w:rFonts w:hint="eastAsia"/>
        </w:rPr>
        <w:t>4</w:t>
      </w:r>
      <w:r w:rsidRPr="00661DED">
        <w:t xml:space="preserve">.43 </w:t>
      </w:r>
      <w:r w:rsidRPr="00661DED">
        <w:rPr>
          <w:rFonts w:hint="eastAsia"/>
        </w:rPr>
        <w:t>产品维修，维护，用户技术培训</w:t>
      </w:r>
    </w:p>
    <w:p w14:paraId="459BD97D" w14:textId="63777763" w:rsidR="00702B39" w:rsidRDefault="00702B39" w:rsidP="00661DED">
      <w:pPr>
        <w:ind w:firstLine="420"/>
      </w:pPr>
      <w:r>
        <w:rPr>
          <w:rFonts w:hint="eastAsia"/>
        </w:rPr>
        <w:t>对各个网点都设有维修保养点，及技术培训。</w:t>
      </w:r>
    </w:p>
    <w:p w14:paraId="30E92B0B" w14:textId="2CF27D2D" w:rsidR="00661DED" w:rsidRPr="002426F8" w:rsidRDefault="00661DED" w:rsidP="00661DED">
      <w:pPr>
        <w:rPr>
          <w:sz w:val="24"/>
          <w:szCs w:val="24"/>
        </w:rPr>
      </w:pPr>
      <w:commentRangeStart w:id="109"/>
      <w:r w:rsidRPr="002426F8">
        <w:rPr>
          <w:sz w:val="24"/>
          <w:szCs w:val="24"/>
        </w:rPr>
        <w:t>4.5公司估值及PE退出</w:t>
      </w:r>
      <w:commentRangeEnd w:id="109"/>
      <w:r w:rsidR="00D64ED9">
        <w:rPr>
          <w:rStyle w:val="ab"/>
        </w:rPr>
        <w:commentReference w:id="109"/>
      </w:r>
    </w:p>
    <w:p w14:paraId="5EA496AF" w14:textId="0B5729C3" w:rsidR="00442450" w:rsidRDefault="00442450" w:rsidP="00661DED">
      <w:pPr>
        <w:rPr>
          <w:b/>
        </w:rPr>
      </w:pPr>
      <w:commentRangeStart w:id="110"/>
      <w:r>
        <w:rPr>
          <w:rFonts w:hint="eastAsia"/>
          <w:b/>
        </w:rPr>
        <w:t>公司估值</w:t>
      </w:r>
    </w:p>
    <w:p w14:paraId="29E9C2DC" w14:textId="77777777" w:rsidR="00442450" w:rsidRDefault="00442450" w:rsidP="00661DED">
      <w:pPr>
        <w:rPr>
          <w:b/>
        </w:rPr>
      </w:pPr>
    </w:p>
    <w:p w14:paraId="0FF7028D" w14:textId="7FFE6CE5" w:rsidR="00661DED" w:rsidRPr="00442450" w:rsidRDefault="00661DED" w:rsidP="00661DED">
      <w:pPr>
        <w:rPr>
          <w:b/>
        </w:rPr>
      </w:pPr>
      <w:r w:rsidRPr="00442450">
        <w:rPr>
          <w:rFonts w:hint="eastAsia"/>
          <w:b/>
        </w:rPr>
        <w:t>关于</w:t>
      </w:r>
      <w:r w:rsidRPr="00442450">
        <w:rPr>
          <w:b/>
        </w:rPr>
        <w:t>PE退出的流程与方法</w:t>
      </w:r>
    </w:p>
    <w:p w14:paraId="12299E70" w14:textId="77777777" w:rsidR="00661DED" w:rsidRDefault="00661DED" w:rsidP="00442450">
      <w:pPr>
        <w:ind w:firstLineChars="200" w:firstLine="420"/>
      </w:pPr>
      <w:r>
        <w:rPr>
          <w:rFonts w:hint="eastAsia"/>
        </w:rPr>
        <w:t>私募股权投资的退出机制是指私募股权投资机构在其所投资的创业企业发展相对成熟</w:t>
      </w:r>
      <w:r>
        <w:rPr>
          <w:rFonts w:hint="eastAsia"/>
        </w:rPr>
        <w:lastRenderedPageBreak/>
        <w:t>后，将其持有的权益资本在市场上出售以收回投资并实现投资收益。私募股权投资的特点即循环投资，也就是</w:t>
      </w:r>
      <w:r>
        <w:t>"投资——管理——退出——再投资"的循环过程，私募股权投资的退出是私募股权投资循环的最后一个环节，也是核心环节，其实现了资本循环流动的活力特点。</w:t>
      </w:r>
    </w:p>
    <w:p w14:paraId="61AFDF8A" w14:textId="77777777" w:rsidR="00661DED" w:rsidRDefault="00661DED" w:rsidP="00442450">
      <w:pPr>
        <w:ind w:firstLineChars="200" w:firstLine="420"/>
      </w:pPr>
      <w:r>
        <w:rPr>
          <w:rFonts w:hint="eastAsia"/>
        </w:rPr>
        <w:t>私募股权投资的退出机制就是投资机构在企业发展成熟以后，将其所持有的股权或者叫权益资本在市场上出售以收回投资并实现收益。</w:t>
      </w:r>
    </w:p>
    <w:p w14:paraId="331F9B75" w14:textId="77777777" w:rsidR="00661DED" w:rsidRDefault="00661DED" w:rsidP="00442450">
      <w:pPr>
        <w:ind w:firstLineChars="200" w:firstLine="420"/>
      </w:pPr>
      <w:r>
        <w:rPr>
          <w:rFonts w:hint="eastAsia"/>
        </w:rPr>
        <w:t>对于企业而言，它在</w:t>
      </w:r>
      <w:r>
        <w:t>IPO之前分为几个阶段，那就是种子期、初创期、发展期、扩展期、成熟期最后到IPO，而企业的每一个发展阶段都是对应的一类投资者或者叫资本，风投资本一般对应的就是种子和初创期，发展资本就对应的是发展期，并购基金对应的是扩张期，还有夹层资本、IPO资本等等一系列类型的基金，他们都分别对应企业不同的时期，这就是广义PE。</w:t>
      </w:r>
    </w:p>
    <w:p w14:paraId="5E9BA7AD" w14:textId="77777777" w:rsidR="00661DED" w:rsidRDefault="00661DED" w:rsidP="00442450">
      <w:pPr>
        <w:ind w:firstLineChars="200" w:firstLine="420"/>
      </w:pPr>
      <w:r>
        <w:rPr>
          <w:rFonts w:hint="eastAsia"/>
        </w:rPr>
        <w:t>一个企业不是只有一家</w:t>
      </w:r>
      <w:r>
        <w:t>PE。另外也不是一个PE一投资就要等到上市才能实现收益，比如说风投或者创新工场之类的机构，他们的特点就是单笔金额小、投资项目多。</w:t>
      </w:r>
    </w:p>
    <w:p w14:paraId="147C7F54" w14:textId="77777777" w:rsidR="00661DED" w:rsidRDefault="00661DED" w:rsidP="00442450">
      <w:pPr>
        <w:ind w:firstLineChars="200" w:firstLine="420"/>
      </w:pPr>
      <w:r>
        <w:rPr>
          <w:rFonts w:hint="eastAsia"/>
        </w:rPr>
        <w:t>ＰＥ的退出方式</w:t>
      </w:r>
    </w:p>
    <w:p w14:paraId="072D6713" w14:textId="77777777" w:rsidR="00661DED" w:rsidRDefault="00661DED" w:rsidP="00442450">
      <w:pPr>
        <w:ind w:firstLineChars="200" w:firstLine="420"/>
      </w:pPr>
      <w:r>
        <w:rPr>
          <w:rFonts w:hint="eastAsia"/>
        </w:rPr>
        <w:t>在一般情况下ＰＥ的退出有首次公开发行、股权转让（企业回购、兼并和收购、二级市场出售）、破产和清算。</w:t>
      </w:r>
    </w:p>
    <w:p w14:paraId="73D80829" w14:textId="77777777" w:rsidR="00661DED" w:rsidRDefault="00661DED" w:rsidP="00442450">
      <w:pPr>
        <w:ind w:firstLineChars="200" w:firstLine="420"/>
      </w:pPr>
      <w:r>
        <w:rPr>
          <w:rFonts w:hint="eastAsia"/>
        </w:rPr>
        <w:t>首次参与</w:t>
      </w:r>
      <w:r>
        <w:t>PE的投资人通常会把退出跟二级市场的走势结合起来，尤其是当市场低迷的时候他们会更加担心退出的问题。而当谈及通过股权转让的方式退出，他们首先就会想你无法IPO的股权，没有人会买它。</w:t>
      </w:r>
    </w:p>
    <w:p w14:paraId="41BDF8F1" w14:textId="77777777" w:rsidR="00661DED" w:rsidRDefault="00661DED" w:rsidP="00442450">
      <w:pPr>
        <w:ind w:firstLineChars="200" w:firstLine="420"/>
      </w:pPr>
      <w:r>
        <w:rPr>
          <w:rFonts w:hint="eastAsia"/>
        </w:rPr>
        <w:t>美国私募股权投资协会有个统计，就是通常的私募基金退出，</w:t>
      </w:r>
      <w:r>
        <w:t>IPO占30%，清算占32%，股权转让占38%，那么我们可以这样认为，除了清算以外，IPO和股权转让都算成功推出了，但IPO和股权转让收益差别很大，IPO收益超过7倍，而股权转让则不足2倍，总的平均下来基本是2.9倍。</w:t>
      </w:r>
    </w:p>
    <w:p w14:paraId="30040CB2" w14:textId="77777777" w:rsidR="00661DED" w:rsidRDefault="00661DED" w:rsidP="00442450">
      <w:pPr>
        <w:ind w:firstLineChars="200" w:firstLine="420"/>
      </w:pPr>
      <w:r>
        <w:rPr>
          <w:rFonts w:hint="eastAsia"/>
        </w:rPr>
        <w:t>我国的</w:t>
      </w:r>
      <w:r>
        <w:t>IPO回报率有研究机构做过统计，自2009年7月IPO重启至今，A股市场上共有134家PE背景的公司股票解禁，PE机构总计获得690亿的账面回报，平均账面回报率为13.39倍。按照这种回报率假设PE只有30%的成功率，那么PE仍能获得4倍的收益。不过这里要特别提一下，2010年的情况比较特殊，未来IPO的回报率总体肯定是呈下降趋势，但由于我国发行制度与国外不同，A股的IPO回报率还是要高出国外很多。</w:t>
      </w:r>
    </w:p>
    <w:p w14:paraId="2667C5A8" w14:textId="77777777" w:rsidR="00661DED" w:rsidRDefault="00661DED" w:rsidP="00442450">
      <w:pPr>
        <w:ind w:firstLineChars="200" w:firstLine="420"/>
      </w:pPr>
      <w:r>
        <w:rPr>
          <w:rFonts w:hint="eastAsia"/>
        </w:rPr>
        <w:t>股权转让，股权转让有几种方式，分别是收购兼并、三板市场和回购交易。</w:t>
      </w:r>
    </w:p>
    <w:p w14:paraId="76169253" w14:textId="77777777" w:rsidR="00661DED" w:rsidRDefault="00661DED" w:rsidP="00442450">
      <w:pPr>
        <w:ind w:firstLineChars="200" w:firstLine="420"/>
      </w:pPr>
      <w:r>
        <w:t>IPO必须到公司发展成熟以后磁能实现，但收购兼并可以在企业发展的任何阶段都能够实现，毕竟创投企业的投资是以盈利为目的的，因此只要机会合适那么就可以选择转让并获利退出。今年A股已有发生了多起IPO企业利用超募资金收购PE手中项目股权的案例（例：久其软件收购达晨持有同塑科技股权、超日太阳、闰土股份、锦富新材、振东制药等4家中小板和创业板公司，相继从创投手中购买资产），这对于企业快速扩大企业市场占有率，完善上有供应非常有帮助。前面讲到PE在投资组合里除了IPO项目以外，其他较早期一点的项目也会参与，这类待到企业第</w:t>
      </w:r>
      <w:r>
        <w:rPr>
          <w:rFonts w:hint="eastAsia"/>
        </w:rPr>
        <w:t>二轮融资条件成熟的时候，就完全有条件将本金退出并将收益部分继续持有。</w:t>
      </w:r>
    </w:p>
    <w:p w14:paraId="5AF86141" w14:textId="77777777" w:rsidR="00661DED" w:rsidRDefault="00661DED" w:rsidP="00442450">
      <w:pPr>
        <w:ind w:firstLineChars="200" w:firstLine="420"/>
      </w:pPr>
      <w:r>
        <w:rPr>
          <w:rFonts w:hint="eastAsia"/>
        </w:rPr>
        <w:t>一般企业在最终决定进行股权交易的时候，都会跟企业之间签署一些私下的对赌条款，比如说投资后的第一、第二年的业绩必须要达到一定要求，否则就割让股权或者企业必须回购等等。现在一个新趋势就是一些大牌</w:t>
      </w:r>
      <w:r>
        <w:t>PE在操作项目的时候都会捆绑一些金融机构参与，特别是现在各大银行的私人银行业务全面展开以后，这种趋势将未来会形成主流。通过债转股，私人银行可以实现利润最大化，而有条件的股转债，PE机构也能实现退出。还有更强的就是GP与金融机构比如信托联手，双GP对项目进行管理，把退出失败的风险降至最低。</w:t>
      </w:r>
    </w:p>
    <w:p w14:paraId="34AA259C" w14:textId="05B7D20F" w:rsidR="00661DED" w:rsidRPr="00661DED" w:rsidRDefault="00661DED" w:rsidP="00442450">
      <w:pPr>
        <w:ind w:firstLineChars="200" w:firstLine="420"/>
      </w:pPr>
      <w:r>
        <w:rPr>
          <w:rFonts w:hint="eastAsia"/>
        </w:rPr>
        <w:t>公司回购，通常是指创投企业在约定的投资期结束，被投企业从</w:t>
      </w:r>
      <w:r>
        <w:t>PE手中购回公司股权，这在国外的科技企业中比较常见，目前我国的这类股权转让还比较少。我们目前的上市或非</w:t>
      </w:r>
      <w:r>
        <w:lastRenderedPageBreak/>
        <w:t>上市企业，在资金条件不足的时候可以与PE约定，由PE完成收购而由企业负责经营，约定期满后公司全资将PE手中的股权买回来PE退出，这主要是针对一些具有行业垄断地位或者独特技术资源的企业扩大市场份额而进行的操作。上期节目中提到我们前期所投的绿色印刷企业，这家企业掌握了产业链中各个环节的技术并同时拥有设备制造能力，同时又完全符合国家倡导的绿色环保的产业政策，</w:t>
      </w:r>
      <w:r>
        <w:rPr>
          <w:rFonts w:hint="eastAsia"/>
        </w:rPr>
        <w:t>那么这类的企业就符合</w:t>
      </w:r>
      <w:r>
        <w:t>PE的投资方向，这种操作类似于夹层资本的融资。</w:t>
      </w:r>
      <w:commentRangeEnd w:id="110"/>
      <w:r w:rsidR="00803965">
        <w:rPr>
          <w:rStyle w:val="ab"/>
        </w:rPr>
        <w:commentReference w:id="110"/>
      </w:r>
    </w:p>
    <w:p w14:paraId="51373447" w14:textId="6A887513" w:rsidR="0027711F" w:rsidRPr="0027711F" w:rsidRDefault="0027711F" w:rsidP="0027711F">
      <w:pPr>
        <w:jc w:val="left"/>
        <w:rPr>
          <w:b/>
          <w:sz w:val="28"/>
          <w:szCs w:val="28"/>
        </w:rPr>
      </w:pPr>
      <w:r w:rsidRPr="0027711F">
        <w:rPr>
          <w:rFonts w:hint="eastAsia"/>
          <w:b/>
          <w:sz w:val="28"/>
          <w:szCs w:val="28"/>
        </w:rPr>
        <w:t>第五章 战略规划</w:t>
      </w:r>
    </w:p>
    <w:p w14:paraId="1926C9A9" w14:textId="7D8778EE" w:rsidR="00661DED" w:rsidRPr="002426F8" w:rsidRDefault="00661DED" w:rsidP="0088749C">
      <w:pPr>
        <w:rPr>
          <w:sz w:val="24"/>
          <w:szCs w:val="24"/>
        </w:rPr>
      </w:pPr>
      <w:r w:rsidRPr="002426F8">
        <w:rPr>
          <w:rFonts w:hint="eastAsia"/>
          <w:sz w:val="24"/>
          <w:szCs w:val="24"/>
        </w:rPr>
        <w:t>5</w:t>
      </w:r>
      <w:r w:rsidRPr="002426F8">
        <w:rPr>
          <w:sz w:val="24"/>
          <w:szCs w:val="24"/>
        </w:rPr>
        <w:t>.1</w:t>
      </w:r>
      <w:r w:rsidRPr="002426F8">
        <w:rPr>
          <w:rFonts w:hint="eastAsia"/>
          <w:sz w:val="24"/>
          <w:szCs w:val="24"/>
        </w:rPr>
        <w:t>公司优势及影响</w:t>
      </w:r>
    </w:p>
    <w:p w14:paraId="6A3FA6E0" w14:textId="2CB1D0B1" w:rsidR="001E356F" w:rsidRPr="002426F8" w:rsidRDefault="001E356F" w:rsidP="0088749C">
      <w:pPr>
        <w:rPr>
          <w:b/>
        </w:rPr>
      </w:pPr>
      <w:r w:rsidRPr="002426F8">
        <w:rPr>
          <w:rFonts w:hint="eastAsia"/>
          <w:b/>
        </w:rPr>
        <w:t>5</w:t>
      </w:r>
      <w:r w:rsidRPr="002426F8">
        <w:rPr>
          <w:b/>
        </w:rPr>
        <w:t xml:space="preserve">.11 </w:t>
      </w:r>
      <w:r w:rsidRPr="002426F8">
        <w:rPr>
          <w:rFonts w:hint="eastAsia"/>
          <w:b/>
        </w:rPr>
        <w:t>优势</w:t>
      </w:r>
    </w:p>
    <w:p w14:paraId="05FB4A18" w14:textId="28D2732E" w:rsidR="00D25B22" w:rsidRDefault="00D25B22" w:rsidP="0088749C">
      <w:r>
        <w:rPr>
          <w:rFonts w:hint="eastAsia"/>
        </w:rPr>
        <w:t>技术层面上</w:t>
      </w:r>
      <w:r w:rsidR="002426F8">
        <w:rPr>
          <w:rFonts w:hint="eastAsia"/>
        </w:rPr>
        <w:t>：</w:t>
      </w:r>
      <w:commentRangeStart w:id="111"/>
      <w:r>
        <w:rPr>
          <w:rFonts w:hint="eastAsia"/>
        </w:rPr>
        <w:t>本公司</w:t>
      </w:r>
      <w:ins w:id="112" w:author="涂山月" w:date="2018-04-30T10:10:00Z">
        <w:r w:rsidR="00813B88">
          <w:rPr>
            <w:rFonts w:hint="eastAsia"/>
          </w:rPr>
          <w:t>的产品和服务</w:t>
        </w:r>
        <w:commentRangeEnd w:id="111"/>
        <w:r w:rsidR="00813B88">
          <w:rPr>
            <w:rStyle w:val="ab"/>
          </w:rPr>
          <w:commentReference w:id="111"/>
        </w:r>
      </w:ins>
      <w:r>
        <w:rPr>
          <w:rFonts w:hint="eastAsia"/>
        </w:rPr>
        <w:t>突破了3D打印对地理位置及</w:t>
      </w:r>
      <w:ins w:id="113" w:author="涂山月" w:date="2018-04-30T10:08:00Z">
        <w:r w:rsidR="00D33C71">
          <w:rPr>
            <w:rFonts w:hint="eastAsia"/>
          </w:rPr>
          <w:t>打印</w:t>
        </w:r>
      </w:ins>
      <w:r>
        <w:rPr>
          <w:rFonts w:hint="eastAsia"/>
        </w:rPr>
        <w:t>尺寸的限制，降低了用户使用门槛</w:t>
      </w:r>
      <w:ins w:id="114" w:author="涂山月" w:date="2018-04-30T10:12:00Z">
        <w:r w:rsidR="00987D9B">
          <w:rPr>
            <w:rFonts w:hint="eastAsia"/>
          </w:rPr>
          <w:t>和操作难度，实现傻瓜式操作</w:t>
        </w:r>
      </w:ins>
      <w:r>
        <w:rPr>
          <w:rFonts w:hint="eastAsia"/>
        </w:rPr>
        <w:t>。</w:t>
      </w:r>
      <w:del w:id="115" w:author="涂山月" w:date="2018-04-30T10:12:00Z">
        <w:r w:rsidDel="00987D9B">
          <w:rPr>
            <w:rFonts w:hint="eastAsia"/>
          </w:rPr>
          <w:delText>并</w:delText>
        </w:r>
      </w:del>
      <w:r>
        <w:rPr>
          <w:rFonts w:hint="eastAsia"/>
        </w:rPr>
        <w:t>拥有</w:t>
      </w:r>
      <w:ins w:id="116" w:author="涂山月" w:date="2018-04-30T10:12:00Z">
        <w:r w:rsidR="00987D9B">
          <w:rPr>
            <w:rFonts w:hint="eastAsia"/>
          </w:rPr>
          <w:t>独家的</w:t>
        </w:r>
      </w:ins>
      <w:del w:id="117" w:author="涂山月" w:date="2018-04-30T10:12:00Z">
        <w:r w:rsidDel="00987D9B">
          <w:rPr>
            <w:rFonts w:hint="eastAsia"/>
          </w:rPr>
          <w:delText>完全的</w:delText>
        </w:r>
      </w:del>
      <w:r>
        <w:rPr>
          <w:rFonts w:hint="eastAsia"/>
        </w:rPr>
        <w:t>知识产权</w:t>
      </w:r>
      <w:ins w:id="118" w:author="涂山月" w:date="2018-04-30T10:13:00Z">
        <w:r w:rsidR="00987D9B">
          <w:rPr>
            <w:rFonts w:hint="eastAsia"/>
          </w:rPr>
          <w:t>和技术壁垒</w:t>
        </w:r>
      </w:ins>
      <w:r>
        <w:rPr>
          <w:rFonts w:hint="eastAsia"/>
        </w:rPr>
        <w:t>。</w:t>
      </w:r>
    </w:p>
    <w:p w14:paraId="10DE35E4" w14:textId="6A29F5A8" w:rsidR="00D25B22" w:rsidRDefault="001E356F" w:rsidP="0088749C">
      <w:r>
        <w:rPr>
          <w:rFonts w:hint="eastAsia"/>
        </w:rPr>
        <w:t>市场上</w:t>
      </w:r>
      <w:r w:rsidR="002426F8">
        <w:rPr>
          <w:rFonts w:hint="eastAsia"/>
        </w:rPr>
        <w:t>：</w:t>
      </w:r>
      <w:commentRangeStart w:id="119"/>
      <w:del w:id="120" w:author="涂山月" w:date="2018-04-30T10:13:00Z">
        <w:r w:rsidDel="00987D9B">
          <w:rPr>
            <w:rFonts w:hint="eastAsia"/>
          </w:rPr>
          <w:delText>很大程度上填补了3D打印低频用户</w:delText>
        </w:r>
      </w:del>
      <w:commentRangeEnd w:id="119"/>
      <w:r w:rsidR="00987D9B">
        <w:rPr>
          <w:rStyle w:val="ab"/>
        </w:rPr>
        <w:commentReference w:id="119"/>
      </w:r>
      <w:ins w:id="121" w:author="涂山月" w:date="2018-04-30T10:13:00Z">
        <w:r w:rsidR="00987D9B">
          <w:rPr>
            <w:rFonts w:hint="eastAsia"/>
          </w:rPr>
          <w:t>挖掘家用3D打印需求</w:t>
        </w:r>
      </w:ins>
      <w:r>
        <w:rPr>
          <w:rFonts w:hint="eastAsia"/>
        </w:rPr>
        <w:t>，</w:t>
      </w:r>
      <w:del w:id="122" w:author="涂山月" w:date="2018-04-30T10:14:00Z">
        <w:r w:rsidDel="00987D9B">
          <w:rPr>
            <w:rFonts w:hint="eastAsia"/>
          </w:rPr>
          <w:delText>特殊需求用户群体以及扩宽了3D打印的应用前景</w:delText>
        </w:r>
      </w:del>
      <w:ins w:id="123" w:author="涂山月" w:date="2018-04-30T10:14:00Z">
        <w:r w:rsidR="00987D9B">
          <w:rPr>
            <w:rFonts w:hint="eastAsia"/>
          </w:rPr>
          <w:t>针对特殊群体提供了定制化的服务</w:t>
        </w:r>
      </w:ins>
      <w:ins w:id="124" w:author="涂山月" w:date="2018-04-30T10:15:00Z">
        <w:r w:rsidR="00987D9B">
          <w:rPr>
            <w:rFonts w:hint="eastAsia"/>
          </w:rPr>
          <w:t>，低端开源架构</w:t>
        </w:r>
      </w:ins>
      <w:ins w:id="125" w:author="涂山月" w:date="2018-04-30T10:19:00Z">
        <w:r w:rsidR="009E5C1D">
          <w:rPr>
            <w:rFonts w:hint="eastAsia"/>
          </w:rPr>
          <w:t>占领市场提升企业形象。</w:t>
        </w:r>
      </w:ins>
      <w:del w:id="126" w:author="涂山月" w:date="2018-04-30T10:19:00Z">
        <w:r w:rsidDel="009E5C1D">
          <w:rPr>
            <w:rFonts w:hint="eastAsia"/>
          </w:rPr>
          <w:delText>。</w:delText>
        </w:r>
      </w:del>
    </w:p>
    <w:p w14:paraId="631286CB" w14:textId="6876C336" w:rsidR="001E356F" w:rsidRDefault="001E356F" w:rsidP="0088749C">
      <w:r>
        <w:rPr>
          <w:rFonts w:hint="eastAsia"/>
        </w:rPr>
        <w:t>团队管理上</w:t>
      </w:r>
      <w:r w:rsidR="002426F8">
        <w:rPr>
          <w:rFonts w:hint="eastAsia"/>
        </w:rPr>
        <w:t>：</w:t>
      </w:r>
      <w:r>
        <w:rPr>
          <w:rFonts w:hint="eastAsia"/>
        </w:rPr>
        <w:t>有年轻的创业管理团队；推行现今高效的管理模式。</w:t>
      </w:r>
    </w:p>
    <w:p w14:paraId="19D4AF13" w14:textId="19B312AE" w:rsidR="00D25B22" w:rsidRPr="002426F8" w:rsidRDefault="001E356F" w:rsidP="0088749C">
      <w:pPr>
        <w:rPr>
          <w:b/>
        </w:rPr>
      </w:pPr>
      <w:r w:rsidRPr="002426F8">
        <w:rPr>
          <w:rFonts w:hint="eastAsia"/>
          <w:b/>
        </w:rPr>
        <w:t>5</w:t>
      </w:r>
      <w:r w:rsidRPr="002426F8">
        <w:rPr>
          <w:b/>
        </w:rPr>
        <w:t xml:space="preserve">.12 </w:t>
      </w:r>
      <w:r w:rsidRPr="002426F8">
        <w:rPr>
          <w:rFonts w:hint="eastAsia"/>
          <w:b/>
        </w:rPr>
        <w:t>影响</w:t>
      </w:r>
    </w:p>
    <w:p w14:paraId="05E04ED1" w14:textId="38ACF923" w:rsidR="001E356F" w:rsidRDefault="001E356F" w:rsidP="00442450">
      <w:pPr>
        <w:ind w:firstLineChars="200" w:firstLine="420"/>
      </w:pPr>
      <w:r>
        <w:rPr>
          <w:rFonts w:hint="eastAsia"/>
        </w:rPr>
        <w:t>改变传统服务模式，推行了人工智能化服务，</w:t>
      </w:r>
      <w:r w:rsidR="00E2351A">
        <w:rPr>
          <w:rFonts w:hint="eastAsia"/>
        </w:rPr>
        <w:t>实现</w:t>
      </w:r>
      <w:r>
        <w:rPr>
          <w:rFonts w:hint="eastAsia"/>
        </w:rPr>
        <w:t>传统技术的多模式</w:t>
      </w:r>
      <w:r w:rsidR="00E2351A">
        <w:rPr>
          <w:rFonts w:hint="eastAsia"/>
        </w:rPr>
        <w:t>人工智能</w:t>
      </w:r>
      <w:r>
        <w:rPr>
          <w:rFonts w:hint="eastAsia"/>
        </w:rPr>
        <w:t>应用</w:t>
      </w:r>
      <w:r w:rsidR="00E2351A">
        <w:rPr>
          <w:rFonts w:hint="eastAsia"/>
        </w:rPr>
        <w:t>。</w:t>
      </w:r>
    </w:p>
    <w:p w14:paraId="20E65946" w14:textId="6E48FB84" w:rsidR="0088749C" w:rsidRPr="002426F8" w:rsidRDefault="00436A86" w:rsidP="0088749C">
      <w:pPr>
        <w:rPr>
          <w:sz w:val="24"/>
          <w:szCs w:val="24"/>
        </w:rPr>
      </w:pPr>
      <w:r w:rsidRPr="002426F8">
        <w:rPr>
          <w:rFonts w:hint="eastAsia"/>
          <w:sz w:val="24"/>
          <w:szCs w:val="24"/>
        </w:rPr>
        <w:t>5</w:t>
      </w:r>
      <w:r w:rsidRPr="002426F8">
        <w:rPr>
          <w:sz w:val="24"/>
          <w:szCs w:val="24"/>
        </w:rPr>
        <w:t>.</w:t>
      </w:r>
      <w:r w:rsidR="00661DED" w:rsidRPr="002426F8">
        <w:rPr>
          <w:sz w:val="24"/>
          <w:szCs w:val="24"/>
        </w:rPr>
        <w:t>2</w:t>
      </w:r>
      <w:r w:rsidRPr="002426F8">
        <w:rPr>
          <w:sz w:val="24"/>
          <w:szCs w:val="24"/>
        </w:rPr>
        <w:t xml:space="preserve"> </w:t>
      </w:r>
      <w:r w:rsidRPr="002426F8">
        <w:rPr>
          <w:rFonts w:hint="eastAsia"/>
          <w:sz w:val="24"/>
          <w:szCs w:val="24"/>
        </w:rPr>
        <w:t>发展愿景</w:t>
      </w:r>
    </w:p>
    <w:p w14:paraId="00E5F7FC" w14:textId="107057F3" w:rsidR="005C1FEE" w:rsidRDefault="005C1FEE" w:rsidP="00442450">
      <w:pPr>
        <w:ind w:firstLineChars="200" w:firstLine="420"/>
      </w:pPr>
      <w:r>
        <w:rPr>
          <w:rFonts w:hint="eastAsia"/>
        </w:rPr>
        <w:t>纸鸢的发展愿景是依靠自身技术优势，对3D打印技术的灵活运用满足客户及社会特殊需求</w:t>
      </w:r>
      <w:r w:rsidR="00D25B22">
        <w:rPr>
          <w:rFonts w:hint="eastAsia"/>
        </w:rPr>
        <w:t>，推动材料快速成型的人工智能运用及服务的人工智能化。</w:t>
      </w:r>
    </w:p>
    <w:p w14:paraId="1CA4B79D" w14:textId="7A73AC4B" w:rsidR="00436A86" w:rsidRPr="002426F8" w:rsidRDefault="00661DED" w:rsidP="0088749C">
      <w:pPr>
        <w:rPr>
          <w:sz w:val="24"/>
          <w:szCs w:val="24"/>
        </w:rPr>
      </w:pPr>
      <w:r w:rsidRPr="002426F8">
        <w:rPr>
          <w:rFonts w:hint="eastAsia"/>
          <w:sz w:val="24"/>
          <w:szCs w:val="24"/>
        </w:rPr>
        <w:t>5</w:t>
      </w:r>
      <w:r w:rsidRPr="002426F8">
        <w:rPr>
          <w:sz w:val="24"/>
          <w:szCs w:val="24"/>
        </w:rPr>
        <w:t xml:space="preserve">.3 </w:t>
      </w:r>
      <w:r w:rsidRPr="002426F8">
        <w:rPr>
          <w:rFonts w:hint="eastAsia"/>
          <w:sz w:val="24"/>
          <w:szCs w:val="24"/>
        </w:rPr>
        <w:t>路径规划</w:t>
      </w:r>
    </w:p>
    <w:p w14:paraId="42A5AA3D" w14:textId="5149A2BF" w:rsidR="00500F84" w:rsidRPr="002426F8" w:rsidRDefault="007F5021" w:rsidP="0088749C">
      <w:pPr>
        <w:rPr>
          <w:b/>
        </w:rPr>
      </w:pPr>
      <w:r w:rsidRPr="002426F8">
        <w:rPr>
          <w:rFonts w:hint="eastAsia"/>
          <w:b/>
        </w:rPr>
        <w:t>5</w:t>
      </w:r>
      <w:r w:rsidRPr="002426F8">
        <w:rPr>
          <w:b/>
        </w:rPr>
        <w:t>.31</w:t>
      </w:r>
      <w:r w:rsidRPr="002426F8">
        <w:rPr>
          <w:rFonts w:hint="eastAsia"/>
          <w:b/>
        </w:rPr>
        <w:t>轻资产</w:t>
      </w:r>
      <w:r w:rsidR="008F4B7B" w:rsidRPr="002426F8">
        <w:rPr>
          <w:rFonts w:hint="eastAsia"/>
          <w:b/>
        </w:rPr>
        <w:t>运营</w:t>
      </w:r>
    </w:p>
    <w:p w14:paraId="10F556E7" w14:textId="49295C2A" w:rsidR="008F4B7B" w:rsidRDefault="008F4B7B" w:rsidP="00442450">
      <w:pPr>
        <w:ind w:firstLineChars="200" w:firstLine="420"/>
      </w:pPr>
      <w:r>
        <w:rPr>
          <w:rFonts w:hint="eastAsia"/>
        </w:rPr>
        <w:t>自己负责研发</w:t>
      </w:r>
      <w:r w:rsidR="00EE0F6E">
        <w:rPr>
          <w:rFonts w:hint="eastAsia"/>
        </w:rPr>
        <w:t>、设计、</w:t>
      </w:r>
      <w:r>
        <w:rPr>
          <w:rFonts w:hint="eastAsia"/>
        </w:rPr>
        <w:t>建立服务系统</w:t>
      </w:r>
      <w:r w:rsidR="00EE0F6E">
        <w:rPr>
          <w:rFonts w:hint="eastAsia"/>
        </w:rPr>
        <w:t>、</w:t>
      </w:r>
      <w:r>
        <w:rPr>
          <w:rFonts w:hint="eastAsia"/>
        </w:rPr>
        <w:t>售后服务</w:t>
      </w:r>
      <w:r w:rsidR="00EE0F6E">
        <w:rPr>
          <w:rFonts w:hint="eastAsia"/>
        </w:rPr>
        <w:t>等，生产组装全部外包。以外包的形式减少固定成本的投入和摊销，减小资金积压。</w:t>
      </w:r>
    </w:p>
    <w:p w14:paraId="65DE80DF" w14:textId="40139753" w:rsidR="007F5021" w:rsidRPr="002426F8" w:rsidRDefault="007F5021" w:rsidP="0088749C">
      <w:pPr>
        <w:rPr>
          <w:b/>
        </w:rPr>
      </w:pPr>
      <w:r w:rsidRPr="002426F8">
        <w:rPr>
          <w:rFonts w:hint="eastAsia"/>
          <w:b/>
        </w:rPr>
        <w:t>5</w:t>
      </w:r>
      <w:r w:rsidRPr="002426F8">
        <w:rPr>
          <w:b/>
        </w:rPr>
        <w:t xml:space="preserve">.32 </w:t>
      </w:r>
      <w:r w:rsidRPr="002426F8">
        <w:rPr>
          <w:rFonts w:hint="eastAsia"/>
          <w:b/>
        </w:rPr>
        <w:t>低</w:t>
      </w:r>
      <w:r w:rsidR="00EE0F6E" w:rsidRPr="002426F8">
        <w:rPr>
          <w:rFonts w:hint="eastAsia"/>
          <w:b/>
        </w:rPr>
        <w:t>、</w:t>
      </w:r>
      <w:r w:rsidRPr="002426F8">
        <w:rPr>
          <w:rFonts w:hint="eastAsia"/>
          <w:b/>
        </w:rPr>
        <w:t>中</w:t>
      </w:r>
      <w:r w:rsidR="00EE0F6E" w:rsidRPr="002426F8">
        <w:rPr>
          <w:rFonts w:hint="eastAsia"/>
          <w:b/>
        </w:rPr>
        <w:t>、</w:t>
      </w:r>
      <w:r w:rsidRPr="002426F8">
        <w:rPr>
          <w:rFonts w:hint="eastAsia"/>
          <w:b/>
        </w:rPr>
        <w:t>高端兼顾，弥补市场空缺</w:t>
      </w:r>
    </w:p>
    <w:p w14:paraId="7D085282" w14:textId="26BF546A" w:rsidR="00EE0F6E" w:rsidRDefault="00EE0F6E" w:rsidP="0088749C">
      <w:r>
        <w:rPr>
          <w:rFonts w:hint="eastAsia"/>
        </w:rPr>
        <w:t xml:space="preserve"> </w:t>
      </w:r>
      <w:r>
        <w:t xml:space="preserve">   </w:t>
      </w:r>
      <w:r w:rsidR="008E678E">
        <w:rPr>
          <w:rFonts w:hint="eastAsia"/>
        </w:rPr>
        <w:t>根据用户需求，针对不同用户研发低配及高配产品并配套相应舒适度服务。</w:t>
      </w:r>
    </w:p>
    <w:p w14:paraId="58E6EEC6" w14:textId="54FB20AA" w:rsidR="007F5021" w:rsidRPr="002426F8" w:rsidRDefault="007F5021" w:rsidP="0088749C">
      <w:pPr>
        <w:rPr>
          <w:b/>
        </w:rPr>
      </w:pPr>
      <w:r w:rsidRPr="002426F8">
        <w:rPr>
          <w:rFonts w:hint="eastAsia"/>
          <w:b/>
        </w:rPr>
        <w:t>5</w:t>
      </w:r>
      <w:r w:rsidRPr="002426F8">
        <w:rPr>
          <w:b/>
        </w:rPr>
        <w:t xml:space="preserve">.33 </w:t>
      </w:r>
      <w:r w:rsidRPr="002426F8">
        <w:rPr>
          <w:rFonts w:hint="eastAsia"/>
          <w:b/>
        </w:rPr>
        <w:t>建立品牌效应</w:t>
      </w:r>
    </w:p>
    <w:p w14:paraId="4120FC4A" w14:textId="37C0DF3A" w:rsidR="008E678E" w:rsidRDefault="008E678E" w:rsidP="0088749C">
      <w:r>
        <w:rPr>
          <w:rFonts w:hint="eastAsia"/>
        </w:rPr>
        <w:t xml:space="preserve"> </w:t>
      </w:r>
      <w:r>
        <w:t xml:space="preserve">  </w:t>
      </w:r>
      <w:r>
        <w:rPr>
          <w:rFonts w:hint="eastAsia"/>
        </w:rPr>
        <w:t>良好的品牌具有巨大的号召力，对公司长期生存营收有很大价值。精细旗舰产品</w:t>
      </w:r>
      <w:r w:rsidR="00A64B23">
        <w:rPr>
          <w:rFonts w:hint="eastAsia"/>
        </w:rPr>
        <w:t>打开市场，产品迭代完善提升产品质量，协同优化服务，进而创造品牌价值。</w:t>
      </w:r>
    </w:p>
    <w:p w14:paraId="00F2ED74" w14:textId="7D4083F1" w:rsidR="007F5021" w:rsidRPr="002426F8" w:rsidRDefault="007F5021" w:rsidP="0088749C">
      <w:pPr>
        <w:rPr>
          <w:b/>
        </w:rPr>
      </w:pPr>
      <w:r w:rsidRPr="002426F8">
        <w:rPr>
          <w:rFonts w:hint="eastAsia"/>
          <w:b/>
        </w:rPr>
        <w:t>5</w:t>
      </w:r>
      <w:r w:rsidRPr="002426F8">
        <w:rPr>
          <w:b/>
        </w:rPr>
        <w:t xml:space="preserve">.34 </w:t>
      </w:r>
      <w:r w:rsidRPr="002426F8">
        <w:rPr>
          <w:rFonts w:hint="eastAsia"/>
          <w:b/>
        </w:rPr>
        <w:t>多方面寻求合作，建立良性生态圈</w:t>
      </w:r>
    </w:p>
    <w:p w14:paraId="2F12A685" w14:textId="008D894E" w:rsidR="00A64B23" w:rsidRDefault="00A64B23" w:rsidP="0088749C">
      <w:r>
        <w:rPr>
          <w:rFonts w:hint="eastAsia"/>
        </w:rPr>
        <w:t xml:space="preserve"> </w:t>
      </w:r>
      <w:r>
        <w:t xml:space="preserve">  </w:t>
      </w:r>
      <w:r>
        <w:rPr>
          <w:rFonts w:hint="eastAsia"/>
        </w:rPr>
        <w:t>个人的力量往往是微小的。为寻求企业稳定持续发展，需要寻求多方面行业合作，延伸资本链，进而提高企业抗风险能力。建立良性生态圈，互惠互利，帮扶前进。</w:t>
      </w:r>
    </w:p>
    <w:p w14:paraId="0546A388" w14:textId="324A1B23" w:rsidR="00661DED" w:rsidRPr="002426F8" w:rsidRDefault="00661DED" w:rsidP="0088749C">
      <w:pPr>
        <w:rPr>
          <w:sz w:val="24"/>
          <w:szCs w:val="24"/>
        </w:rPr>
      </w:pPr>
      <w:r w:rsidRPr="002426F8">
        <w:rPr>
          <w:rFonts w:hint="eastAsia"/>
          <w:sz w:val="24"/>
          <w:szCs w:val="24"/>
        </w:rPr>
        <w:t>5</w:t>
      </w:r>
      <w:r w:rsidRPr="002426F8">
        <w:rPr>
          <w:sz w:val="24"/>
          <w:szCs w:val="24"/>
        </w:rPr>
        <w:t xml:space="preserve">.4 </w:t>
      </w:r>
      <w:r w:rsidRPr="002426F8">
        <w:rPr>
          <w:rFonts w:hint="eastAsia"/>
          <w:sz w:val="24"/>
          <w:szCs w:val="24"/>
        </w:rPr>
        <w:t>阶段战略</w:t>
      </w:r>
    </w:p>
    <w:p w14:paraId="15D25650" w14:textId="698E9F3B" w:rsidR="00A64B23" w:rsidRDefault="00A64B23" w:rsidP="0088749C"/>
    <w:tbl>
      <w:tblPr>
        <w:tblStyle w:val="a7"/>
        <w:tblW w:w="8784" w:type="dxa"/>
        <w:tblLook w:val="04A0" w:firstRow="1" w:lastRow="0" w:firstColumn="1" w:lastColumn="0" w:noHBand="0" w:noVBand="1"/>
      </w:tblPr>
      <w:tblGrid>
        <w:gridCol w:w="2074"/>
        <w:gridCol w:w="2074"/>
        <w:gridCol w:w="3644"/>
        <w:gridCol w:w="992"/>
      </w:tblGrid>
      <w:tr w:rsidR="00A64B23" w14:paraId="7C67B8F7" w14:textId="77777777" w:rsidTr="0080479D">
        <w:tc>
          <w:tcPr>
            <w:tcW w:w="2074" w:type="dxa"/>
          </w:tcPr>
          <w:p w14:paraId="4AE04752" w14:textId="7B52DC02" w:rsidR="00A64B23" w:rsidRDefault="00A64B23" w:rsidP="0088749C">
            <w:r>
              <w:rPr>
                <w:rFonts w:hint="eastAsia"/>
              </w:rPr>
              <w:t>第一阶段</w:t>
            </w:r>
          </w:p>
        </w:tc>
        <w:tc>
          <w:tcPr>
            <w:tcW w:w="2074" w:type="dxa"/>
          </w:tcPr>
          <w:p w14:paraId="191D04E2" w14:textId="2500A94E" w:rsidR="00A64B23" w:rsidRDefault="00097538" w:rsidP="0088749C">
            <w:r>
              <w:rPr>
                <w:rFonts w:hint="eastAsia"/>
              </w:rPr>
              <w:t>产品成型、操作系统基本建立完善</w:t>
            </w:r>
          </w:p>
        </w:tc>
        <w:tc>
          <w:tcPr>
            <w:tcW w:w="3644" w:type="dxa"/>
          </w:tcPr>
          <w:p w14:paraId="1BF687F7" w14:textId="77777777" w:rsidR="00A64B23" w:rsidRDefault="00097538" w:rsidP="0088749C">
            <w:r>
              <w:rPr>
                <w:rFonts w:hint="eastAsia"/>
              </w:rPr>
              <w:t>先实现无人机与3D打印机的完美结合，并适配有</w:t>
            </w:r>
            <w:del w:id="127" w:author="涂山月" w:date="2018-04-30T10:20:00Z">
              <w:r w:rsidDel="00240D94">
                <w:rPr>
                  <w:rFonts w:hint="eastAsia"/>
                </w:rPr>
                <w:delText>合适</w:delText>
              </w:r>
            </w:del>
            <w:r>
              <w:rPr>
                <w:rFonts w:hint="eastAsia"/>
              </w:rPr>
              <w:t>稳定的操作系统</w:t>
            </w:r>
            <w:r w:rsidR="00D44E4D">
              <w:rPr>
                <w:rFonts w:hint="eastAsia"/>
              </w:rPr>
              <w:t>，解决好人机的信息交互；</w:t>
            </w:r>
          </w:p>
          <w:p w14:paraId="4E2E7E92" w14:textId="77777777" w:rsidR="00D44E4D" w:rsidRDefault="00D44E4D" w:rsidP="0088749C">
            <w:r>
              <w:rPr>
                <w:rFonts w:hint="eastAsia"/>
              </w:rPr>
              <w:t>在无人机与3D打印结合的基础上实现针对不同场景下的模块化适配，形</w:t>
            </w:r>
            <w:r>
              <w:rPr>
                <w:rFonts w:hint="eastAsia"/>
              </w:rPr>
              <w:lastRenderedPageBreak/>
              <w:t>如无人机与喷印技术的结合实现建筑绘画、室内装修的高效灵活</w:t>
            </w:r>
          </w:p>
          <w:p w14:paraId="095121C1" w14:textId="3644B5D4" w:rsidR="00C7442D" w:rsidRDefault="00C7442D" w:rsidP="0088749C">
            <w:r>
              <w:rPr>
                <w:rFonts w:hint="eastAsia"/>
              </w:rPr>
              <w:t>首先运用基本产品打开市场实现基本营收，建立</w:t>
            </w:r>
            <w:r w:rsidR="0080479D">
              <w:rPr>
                <w:rFonts w:hint="eastAsia"/>
              </w:rPr>
              <w:t>好公司基本骨架。</w:t>
            </w:r>
          </w:p>
        </w:tc>
        <w:tc>
          <w:tcPr>
            <w:tcW w:w="992" w:type="dxa"/>
          </w:tcPr>
          <w:p w14:paraId="08889FD1" w14:textId="77777777" w:rsidR="00A64B23" w:rsidRDefault="00A64B23" w:rsidP="0088749C"/>
        </w:tc>
      </w:tr>
      <w:tr w:rsidR="00A64B23" w14:paraId="5B5A0960" w14:textId="77777777" w:rsidTr="0080479D">
        <w:tc>
          <w:tcPr>
            <w:tcW w:w="2074" w:type="dxa"/>
          </w:tcPr>
          <w:p w14:paraId="322FC3BB" w14:textId="34CF3808" w:rsidR="00A64B23" w:rsidRDefault="00A64B23" w:rsidP="0088749C">
            <w:r>
              <w:rPr>
                <w:rFonts w:hint="eastAsia"/>
              </w:rPr>
              <w:t>第二阶段</w:t>
            </w:r>
          </w:p>
        </w:tc>
        <w:tc>
          <w:tcPr>
            <w:tcW w:w="2074" w:type="dxa"/>
          </w:tcPr>
          <w:p w14:paraId="6D74BB44" w14:textId="7D75446D" w:rsidR="00A64B23" w:rsidRDefault="00097538" w:rsidP="0088749C">
            <w:del w:id="128" w:author="涂山月" w:date="2018-04-30T10:20:00Z">
              <w:r w:rsidDel="00240D94">
                <w:rPr>
                  <w:rFonts w:hint="eastAsia"/>
                </w:rPr>
                <w:delText>各大城市服务网点基本建立</w:delText>
              </w:r>
            </w:del>
            <w:ins w:id="129" w:author="涂山月" w:date="2018-04-30T10:20:00Z">
              <w:r w:rsidR="00240D94">
                <w:rPr>
                  <w:rFonts w:hint="eastAsia"/>
                </w:rPr>
                <w:t>逐步</w:t>
              </w:r>
            </w:ins>
            <w:ins w:id="130" w:author="涂山月" w:date="2018-04-30T10:21:00Z">
              <w:r w:rsidR="00240D94">
                <w:rPr>
                  <w:rFonts w:hint="eastAsia"/>
                </w:rPr>
                <w:t>在各城市建立服务节点</w:t>
              </w:r>
            </w:ins>
            <w:r>
              <w:rPr>
                <w:rFonts w:hint="eastAsia"/>
              </w:rPr>
              <w:t>，推行智能化服务</w:t>
            </w:r>
          </w:p>
        </w:tc>
        <w:tc>
          <w:tcPr>
            <w:tcW w:w="3644" w:type="dxa"/>
          </w:tcPr>
          <w:p w14:paraId="09F41210" w14:textId="77777777" w:rsidR="00A64B23" w:rsidRDefault="0080479D" w:rsidP="0088749C">
            <w:r>
              <w:rPr>
                <w:rFonts w:hint="eastAsia"/>
              </w:rPr>
              <w:t>以各城市销售服务点为基础升级改造为服务网点，逐步建立智能化服务以解决更多用户群体的需求；</w:t>
            </w:r>
          </w:p>
          <w:p w14:paraId="324113D8" w14:textId="15D9B6AC" w:rsidR="0080479D" w:rsidRDefault="0080479D" w:rsidP="0088749C">
            <w:commentRangeStart w:id="131"/>
            <w:r>
              <w:rPr>
                <w:rFonts w:hint="eastAsia"/>
              </w:rPr>
              <w:t>建有专业化个性化服务团队，与政府（文物修复等）、房地产开发商等建立长期合作。</w:t>
            </w:r>
            <w:commentRangeEnd w:id="131"/>
            <w:r w:rsidR="00240D94">
              <w:rPr>
                <w:rStyle w:val="ab"/>
              </w:rPr>
              <w:commentReference w:id="131"/>
            </w:r>
          </w:p>
        </w:tc>
        <w:tc>
          <w:tcPr>
            <w:tcW w:w="992" w:type="dxa"/>
          </w:tcPr>
          <w:p w14:paraId="05A30DEE" w14:textId="77777777" w:rsidR="00A64B23" w:rsidRDefault="00A64B23" w:rsidP="0088749C"/>
        </w:tc>
      </w:tr>
      <w:tr w:rsidR="00A64B23" w14:paraId="6F6E2320" w14:textId="77777777" w:rsidTr="0080479D">
        <w:tc>
          <w:tcPr>
            <w:tcW w:w="2074" w:type="dxa"/>
          </w:tcPr>
          <w:p w14:paraId="28267E45" w14:textId="0CA555C3" w:rsidR="00A64B23" w:rsidRDefault="00A64B23" w:rsidP="0088749C">
            <w:r>
              <w:rPr>
                <w:rFonts w:hint="eastAsia"/>
              </w:rPr>
              <w:t>第三阶段</w:t>
            </w:r>
          </w:p>
        </w:tc>
        <w:tc>
          <w:tcPr>
            <w:tcW w:w="2074" w:type="dxa"/>
          </w:tcPr>
          <w:p w14:paraId="67C6E119" w14:textId="6CD56842" w:rsidR="00A64B23" w:rsidRDefault="00097538" w:rsidP="0088749C">
            <w:r>
              <w:rPr>
                <w:rFonts w:hint="eastAsia"/>
              </w:rPr>
              <w:t>建立良性生态圈，吸收边际成本；推动全面人工智能化</w:t>
            </w:r>
          </w:p>
        </w:tc>
        <w:tc>
          <w:tcPr>
            <w:tcW w:w="3644" w:type="dxa"/>
          </w:tcPr>
          <w:p w14:paraId="53B67996" w14:textId="103408C1" w:rsidR="00A64B23" w:rsidRDefault="0080479D" w:rsidP="0088749C">
            <w:r>
              <w:rPr>
                <w:rFonts w:hint="eastAsia"/>
              </w:rPr>
              <w:t>将来的社会必定属于人工智能时代，结合自身技术不断扩宽服务领域，涉足其他智能领域。</w:t>
            </w:r>
          </w:p>
        </w:tc>
        <w:tc>
          <w:tcPr>
            <w:tcW w:w="992" w:type="dxa"/>
          </w:tcPr>
          <w:p w14:paraId="1A6352DA" w14:textId="77777777" w:rsidR="00A64B23" w:rsidRDefault="00A64B23" w:rsidP="0088749C"/>
        </w:tc>
      </w:tr>
    </w:tbl>
    <w:p w14:paraId="78DE0BDB" w14:textId="7979D002" w:rsidR="0027711F" w:rsidRDefault="0027711F" w:rsidP="00442450">
      <w:pPr>
        <w:ind w:firstLineChars="200" w:firstLine="420"/>
      </w:pPr>
    </w:p>
    <w:p w14:paraId="512DDBE1" w14:textId="40F0834D" w:rsidR="0027711F" w:rsidRPr="0027711F" w:rsidRDefault="0027711F" w:rsidP="0027711F">
      <w:pPr>
        <w:ind w:firstLineChars="200" w:firstLine="560"/>
        <w:jc w:val="left"/>
        <w:rPr>
          <w:b/>
          <w:sz w:val="28"/>
          <w:szCs w:val="28"/>
        </w:rPr>
      </w:pPr>
      <w:commentRangeStart w:id="132"/>
      <w:r w:rsidRPr="0027711F">
        <w:rPr>
          <w:rFonts w:hint="eastAsia"/>
          <w:b/>
          <w:sz w:val="28"/>
          <w:szCs w:val="28"/>
        </w:rPr>
        <w:t>第六章 经营管理</w:t>
      </w:r>
      <w:commentRangeEnd w:id="132"/>
      <w:r w:rsidR="00240D94">
        <w:rPr>
          <w:rStyle w:val="ab"/>
        </w:rPr>
        <w:commentReference w:id="132"/>
      </w:r>
    </w:p>
    <w:p w14:paraId="194E7156" w14:textId="10005C35" w:rsidR="00B369FA" w:rsidRDefault="0056705A" w:rsidP="00442450">
      <w:pPr>
        <w:ind w:firstLineChars="200" w:firstLine="420"/>
      </w:pPr>
      <w:r>
        <w:rPr>
          <w:rFonts w:hint="eastAsia"/>
        </w:rPr>
        <w:t>纸鸢</w:t>
      </w:r>
      <w:r>
        <w:t>科技有限责任公司，是一家</w:t>
      </w:r>
      <w:r>
        <w:rPr>
          <w:rFonts w:hint="eastAsia"/>
        </w:rPr>
        <w:t>基于3D打印及无人机技术，</w:t>
      </w:r>
      <w:r>
        <w:t>自主研发生产</w:t>
      </w:r>
      <w:r w:rsidR="00B55722">
        <w:rPr>
          <w:rFonts w:hint="eastAsia"/>
        </w:rPr>
        <w:t>补全3D打印局限性</w:t>
      </w:r>
      <w:r w:rsidR="00D25B22">
        <w:rPr>
          <w:rFonts w:hint="eastAsia"/>
        </w:rPr>
        <w:t>的</w:t>
      </w:r>
      <w:r w:rsidR="00B55722">
        <w:rPr>
          <w:rFonts w:hint="eastAsia"/>
        </w:rPr>
        <w:t>应用服务平台，</w:t>
      </w:r>
      <w:r>
        <w:rPr>
          <w:rFonts w:hint="eastAsia"/>
        </w:rPr>
        <w:t>拥有相关发明专利和自主知识产权和强大的研发团队，提供完善相关设备、技术</w:t>
      </w:r>
      <w:r w:rsidR="00B55722">
        <w:rPr>
          <w:rFonts w:hint="eastAsia"/>
        </w:rPr>
        <w:t>服务指导</w:t>
      </w:r>
      <w:r>
        <w:rPr>
          <w:rFonts w:hint="eastAsia"/>
        </w:rPr>
        <w:t>和售后服务的</w:t>
      </w:r>
      <w:r w:rsidR="00B55722">
        <w:rPr>
          <w:rFonts w:hint="eastAsia"/>
        </w:rPr>
        <w:t>互联网+</w:t>
      </w:r>
      <w:r>
        <w:rPr>
          <w:rFonts w:hint="eastAsia"/>
        </w:rPr>
        <w:t>高新</w:t>
      </w:r>
      <w:r w:rsidR="00B55722">
        <w:rPr>
          <w:rFonts w:hint="eastAsia"/>
        </w:rPr>
        <w:t>技术服务</w:t>
      </w:r>
      <w:r w:rsidR="00B369FA">
        <w:rPr>
          <w:rFonts w:hint="eastAsia"/>
        </w:rPr>
        <w:t>应用</w:t>
      </w:r>
      <w:r w:rsidR="00B55722">
        <w:rPr>
          <w:rFonts w:hint="eastAsia"/>
        </w:rPr>
        <w:t>型</w:t>
      </w:r>
      <w:r>
        <w:rPr>
          <w:rFonts w:hint="eastAsia"/>
        </w:rPr>
        <w:t>公司。</w:t>
      </w:r>
    </w:p>
    <w:p w14:paraId="57CF10C3" w14:textId="15E76C5D" w:rsidR="00B55722" w:rsidRDefault="00B55722" w:rsidP="00442450">
      <w:pPr>
        <w:ind w:firstLineChars="200" w:firstLine="420"/>
      </w:pPr>
      <w:r>
        <w:rPr>
          <w:rFonts w:hint="eastAsia"/>
        </w:rPr>
        <w:t>前期对技术研发测试</w:t>
      </w:r>
      <w:r w:rsidR="00B369FA">
        <w:rPr>
          <w:rFonts w:hint="eastAsia"/>
        </w:rPr>
        <w:t>应用周期较长，投资较大，通过中后期体系建立，推行服务实现盈利。</w:t>
      </w:r>
    </w:p>
    <w:p w14:paraId="7E7F2BD7" w14:textId="626B1884" w:rsidR="00436A86" w:rsidRPr="002426F8" w:rsidRDefault="00436A86" w:rsidP="00B55722">
      <w:pPr>
        <w:rPr>
          <w:sz w:val="24"/>
          <w:szCs w:val="24"/>
        </w:rPr>
      </w:pPr>
      <w:r w:rsidRPr="002426F8">
        <w:rPr>
          <w:rFonts w:hint="eastAsia"/>
          <w:sz w:val="24"/>
          <w:szCs w:val="24"/>
        </w:rPr>
        <w:t>6</w:t>
      </w:r>
      <w:r w:rsidRPr="002426F8">
        <w:rPr>
          <w:sz w:val="24"/>
          <w:szCs w:val="24"/>
        </w:rPr>
        <w:t xml:space="preserve">.1 </w:t>
      </w:r>
      <w:r w:rsidRPr="002426F8">
        <w:rPr>
          <w:rFonts w:hint="eastAsia"/>
          <w:sz w:val="24"/>
          <w:szCs w:val="24"/>
        </w:rPr>
        <w:t>核心团队</w:t>
      </w:r>
    </w:p>
    <w:p w14:paraId="41986FC9" w14:textId="22B7BABD" w:rsidR="00430A25" w:rsidRDefault="00430A25" w:rsidP="00B55722">
      <w:r>
        <w:rPr>
          <w:rFonts w:hint="eastAsia"/>
        </w:rPr>
        <w:t xml:space="preserve"> </w:t>
      </w:r>
      <w:r>
        <w:t xml:space="preserve">   </w:t>
      </w:r>
      <w:r w:rsidR="002E39E7">
        <w:rPr>
          <w:rFonts w:hint="eastAsia"/>
        </w:rPr>
        <w:t>核心强调技术研发团队</w:t>
      </w:r>
    </w:p>
    <w:p w14:paraId="6A34F25E" w14:textId="3D4AED52" w:rsidR="00B369FA" w:rsidRPr="002426F8" w:rsidRDefault="00B369FA" w:rsidP="00B55722">
      <w:pPr>
        <w:rPr>
          <w:sz w:val="24"/>
          <w:szCs w:val="24"/>
        </w:rPr>
      </w:pPr>
      <w:r w:rsidRPr="002426F8">
        <w:rPr>
          <w:rFonts w:hint="eastAsia"/>
          <w:sz w:val="24"/>
          <w:szCs w:val="24"/>
        </w:rPr>
        <w:t>6</w:t>
      </w:r>
      <w:r w:rsidRPr="002426F8">
        <w:rPr>
          <w:sz w:val="24"/>
          <w:szCs w:val="24"/>
        </w:rPr>
        <w:t xml:space="preserve">.2 </w:t>
      </w:r>
      <w:r w:rsidRPr="002426F8">
        <w:rPr>
          <w:rFonts w:hint="eastAsia"/>
          <w:sz w:val="24"/>
          <w:szCs w:val="24"/>
        </w:rPr>
        <w:t>组织构架</w:t>
      </w:r>
    </w:p>
    <w:p w14:paraId="5C207360" w14:textId="63657FE0" w:rsidR="00B369FA" w:rsidRPr="002426F8" w:rsidRDefault="00B369FA" w:rsidP="004F7AD2">
      <w:pPr>
        <w:ind w:firstLine="420"/>
        <w:rPr>
          <w:b/>
        </w:rPr>
      </w:pPr>
      <w:r w:rsidRPr="002426F8">
        <w:rPr>
          <w:rFonts w:hint="eastAsia"/>
          <w:b/>
        </w:rPr>
        <w:t>前期构架</w:t>
      </w:r>
    </w:p>
    <w:p w14:paraId="267B4DD4" w14:textId="119A8E31" w:rsidR="004F7AD2" w:rsidRPr="0056705A" w:rsidRDefault="004F7AD2" w:rsidP="004F7AD2">
      <w:pPr>
        <w:ind w:firstLine="420"/>
      </w:pPr>
      <w:r>
        <w:t>公司在创业初期，暂时采用简单的组织构架，减少部门间的沟通隔阂，使得任务传达更加直接，</w:t>
      </w:r>
      <w:r w:rsidR="00572C7B">
        <w:rPr>
          <w:rFonts w:hint="eastAsia"/>
        </w:rPr>
        <w:t>信息时代下临时决策尤为重要，将权利下放到各个部门分管，进而</w:t>
      </w:r>
      <w:r>
        <w:t>大大提高</w:t>
      </w:r>
      <w:r w:rsidR="00572C7B">
        <w:rPr>
          <w:rFonts w:hint="eastAsia"/>
        </w:rPr>
        <w:t>工作</w:t>
      </w:r>
      <w:r>
        <w:t>效率，而且又进行必要的职能分工。</w:t>
      </w:r>
    </w:p>
    <w:p w14:paraId="59FDB8EC" w14:textId="3FC344FB" w:rsidR="0056705A" w:rsidRDefault="00B369FA" w:rsidP="0056705A">
      <w:r>
        <w:rPr>
          <w:rFonts w:ascii="Calibri" w:eastAsia="Calibri" w:hAnsi="Calibri" w:cs="Calibri"/>
          <w:noProof/>
          <w:sz w:val="22"/>
        </w:rPr>
        <w:lastRenderedPageBreak/>
        <mc:AlternateContent>
          <mc:Choice Requires="wpg">
            <w:drawing>
              <wp:inline distT="0" distB="0" distL="0" distR="0" wp14:anchorId="70AF9FF1" wp14:editId="0897B9E5">
                <wp:extent cx="5052583" cy="3441939"/>
                <wp:effectExtent l="0" t="0" r="0" b="6350"/>
                <wp:docPr id="48600" name="Group 48600"/>
                <wp:cNvGraphicFramePr/>
                <a:graphic xmlns:a="http://schemas.openxmlformats.org/drawingml/2006/main">
                  <a:graphicData uri="http://schemas.microsoft.com/office/word/2010/wordprocessingGroup">
                    <wpg:wgp>
                      <wpg:cNvGrpSpPr/>
                      <wpg:grpSpPr>
                        <a:xfrm>
                          <a:off x="0" y="0"/>
                          <a:ext cx="5052583" cy="3441939"/>
                          <a:chOff x="0" y="0"/>
                          <a:chExt cx="5052583" cy="3441939"/>
                        </a:xfrm>
                      </wpg:grpSpPr>
                      <wps:wsp>
                        <wps:cNvPr id="6360" name="Rectangle 6360"/>
                        <wps:cNvSpPr/>
                        <wps:spPr>
                          <a:xfrm>
                            <a:off x="5007991" y="3234069"/>
                            <a:ext cx="44592" cy="197455"/>
                          </a:xfrm>
                          <a:prstGeom prst="rect">
                            <a:avLst/>
                          </a:prstGeom>
                          <a:ln>
                            <a:noFill/>
                          </a:ln>
                        </wps:spPr>
                        <wps:txbx>
                          <w:txbxContent>
                            <w:p w14:paraId="01CA7FDA" w14:textId="77777777" w:rsidR="00B369FA" w:rsidRDefault="00B369FA" w:rsidP="00B369FA">
                              <w:pPr>
                                <w:spacing w:after="160" w:line="259" w:lineRule="auto"/>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72" name="Shape 6372"/>
                        <wps:cNvSpPr/>
                        <wps:spPr>
                          <a:xfrm>
                            <a:off x="1878965" y="0"/>
                            <a:ext cx="963549" cy="642366"/>
                          </a:xfrm>
                          <a:custGeom>
                            <a:avLst/>
                            <a:gdLst/>
                            <a:ahLst/>
                            <a:cxnLst/>
                            <a:rect l="0" t="0" r="0" b="0"/>
                            <a:pathLst>
                              <a:path w="963549" h="642366">
                                <a:moveTo>
                                  <a:pt x="64135" y="0"/>
                                </a:moveTo>
                                <a:lnTo>
                                  <a:pt x="899287" y="0"/>
                                </a:lnTo>
                                <a:cubicBezTo>
                                  <a:pt x="934720" y="0"/>
                                  <a:pt x="963549" y="28829"/>
                                  <a:pt x="963549" y="64262"/>
                                </a:cubicBezTo>
                                <a:lnTo>
                                  <a:pt x="963549" y="578231"/>
                                </a:lnTo>
                                <a:cubicBezTo>
                                  <a:pt x="963549" y="613664"/>
                                  <a:pt x="934720" y="642366"/>
                                  <a:pt x="899287" y="642366"/>
                                </a:cubicBezTo>
                                <a:lnTo>
                                  <a:pt x="64135" y="642366"/>
                                </a:lnTo>
                                <a:cubicBezTo>
                                  <a:pt x="28702" y="642366"/>
                                  <a:pt x="0" y="613664"/>
                                  <a:pt x="0" y="578231"/>
                                </a:cubicBezTo>
                                <a:lnTo>
                                  <a:pt x="0" y="64262"/>
                                </a:lnTo>
                                <a:cubicBezTo>
                                  <a:pt x="0" y="28829"/>
                                  <a:pt x="28702" y="0"/>
                                  <a:pt x="64135" y="0"/>
                                </a:cubicBezTo>
                                <a:close/>
                              </a:path>
                            </a:pathLst>
                          </a:custGeom>
                          <a:ln w="0" cap="flat">
                            <a:miter lim="127000"/>
                          </a:ln>
                        </wps:spPr>
                        <wps:style>
                          <a:lnRef idx="0">
                            <a:srgbClr val="000000">
                              <a:alpha val="0"/>
                            </a:srgbClr>
                          </a:lnRef>
                          <a:fillRef idx="1">
                            <a:srgbClr val="477BA9"/>
                          </a:fillRef>
                          <a:effectRef idx="0">
                            <a:scrgbClr r="0" g="0" b="0"/>
                          </a:effectRef>
                          <a:fontRef idx="none"/>
                        </wps:style>
                        <wps:bodyPr/>
                      </wps:wsp>
                      <wps:wsp>
                        <wps:cNvPr id="6373" name="Shape 6373"/>
                        <wps:cNvSpPr/>
                        <wps:spPr>
                          <a:xfrm>
                            <a:off x="1878965" y="0"/>
                            <a:ext cx="963549" cy="642366"/>
                          </a:xfrm>
                          <a:custGeom>
                            <a:avLst/>
                            <a:gdLst/>
                            <a:ahLst/>
                            <a:cxnLst/>
                            <a:rect l="0" t="0" r="0" b="0"/>
                            <a:pathLst>
                              <a:path w="963549" h="642366">
                                <a:moveTo>
                                  <a:pt x="0" y="64262"/>
                                </a:moveTo>
                                <a:cubicBezTo>
                                  <a:pt x="0" y="28829"/>
                                  <a:pt x="28702" y="0"/>
                                  <a:pt x="64135" y="0"/>
                                </a:cubicBezTo>
                                <a:lnTo>
                                  <a:pt x="899287" y="0"/>
                                </a:lnTo>
                                <a:cubicBezTo>
                                  <a:pt x="934720" y="0"/>
                                  <a:pt x="963549" y="28829"/>
                                  <a:pt x="963549" y="64262"/>
                                </a:cubicBezTo>
                                <a:lnTo>
                                  <a:pt x="963549" y="578231"/>
                                </a:lnTo>
                                <a:cubicBezTo>
                                  <a:pt x="963549" y="613664"/>
                                  <a:pt x="934720" y="642366"/>
                                  <a:pt x="899287" y="642366"/>
                                </a:cubicBezTo>
                                <a:lnTo>
                                  <a:pt x="64135" y="642366"/>
                                </a:lnTo>
                                <a:cubicBezTo>
                                  <a:pt x="28702" y="642366"/>
                                  <a:pt x="0" y="613664"/>
                                  <a:pt x="0" y="578231"/>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74" name="Rectangle 6374"/>
                        <wps:cNvSpPr/>
                        <wps:spPr>
                          <a:xfrm>
                            <a:off x="2096219" y="207081"/>
                            <a:ext cx="601720" cy="336346"/>
                          </a:xfrm>
                          <a:prstGeom prst="rect">
                            <a:avLst/>
                          </a:prstGeom>
                          <a:ln>
                            <a:noFill/>
                          </a:ln>
                        </wps:spPr>
                        <wps:txbx>
                          <w:txbxContent>
                            <w:p w14:paraId="5FB27105" w14:textId="77777777" w:rsidR="00B369FA" w:rsidRDefault="00B369FA" w:rsidP="00B369FA">
                              <w:pPr>
                                <w:spacing w:after="160" w:line="259" w:lineRule="auto"/>
                                <w:jc w:val="left"/>
                              </w:pPr>
                              <w:r>
                                <w:rPr>
                                  <w:rFonts w:ascii="KaiTi" w:eastAsia="KaiTi" w:hAnsi="KaiTi" w:cs="KaiTi"/>
                                  <w:color w:val="FFFFFF"/>
                                  <w:sz w:val="32"/>
                                </w:rPr>
                                <w:t>股东</w:t>
                              </w:r>
                            </w:p>
                          </w:txbxContent>
                        </wps:txbx>
                        <wps:bodyPr horzOverflow="overflow" vert="horz" lIns="0" tIns="0" rIns="0" bIns="0" rtlCol="0">
                          <a:noAutofit/>
                        </wps:bodyPr>
                      </wps:wsp>
                      <wps:wsp>
                        <wps:cNvPr id="6375" name="Shape 6375"/>
                        <wps:cNvSpPr/>
                        <wps:spPr>
                          <a:xfrm>
                            <a:off x="2360676" y="642366"/>
                            <a:ext cx="0" cy="257048"/>
                          </a:xfrm>
                          <a:custGeom>
                            <a:avLst/>
                            <a:gdLst/>
                            <a:ahLst/>
                            <a:cxnLst/>
                            <a:rect l="0" t="0" r="0" b="0"/>
                            <a:pathLst>
                              <a:path h="257048">
                                <a:moveTo>
                                  <a:pt x="0" y="0"/>
                                </a:moveTo>
                                <a:lnTo>
                                  <a:pt x="0" y="257048"/>
                                </a:lnTo>
                              </a:path>
                            </a:pathLst>
                          </a:custGeom>
                          <a:ln w="12700" cap="flat">
                            <a:miter lim="127000"/>
                          </a:ln>
                        </wps:spPr>
                        <wps:style>
                          <a:lnRef idx="1">
                            <a:srgbClr val="7AA9DA"/>
                          </a:lnRef>
                          <a:fillRef idx="0">
                            <a:srgbClr val="000000">
                              <a:alpha val="0"/>
                            </a:srgbClr>
                          </a:fillRef>
                          <a:effectRef idx="0">
                            <a:scrgbClr r="0" g="0" b="0"/>
                          </a:effectRef>
                          <a:fontRef idx="none"/>
                        </wps:style>
                        <wps:bodyPr/>
                      </wps:wsp>
                      <wps:wsp>
                        <wps:cNvPr id="6376" name="Shape 6376"/>
                        <wps:cNvSpPr/>
                        <wps:spPr>
                          <a:xfrm>
                            <a:off x="1878965" y="899414"/>
                            <a:ext cx="963549" cy="642366"/>
                          </a:xfrm>
                          <a:custGeom>
                            <a:avLst/>
                            <a:gdLst/>
                            <a:ahLst/>
                            <a:cxnLst/>
                            <a:rect l="0" t="0" r="0" b="0"/>
                            <a:pathLst>
                              <a:path w="963549" h="642366">
                                <a:moveTo>
                                  <a:pt x="64135" y="0"/>
                                </a:moveTo>
                                <a:lnTo>
                                  <a:pt x="899287" y="0"/>
                                </a:lnTo>
                                <a:cubicBezTo>
                                  <a:pt x="934720" y="0"/>
                                  <a:pt x="963549" y="28702"/>
                                  <a:pt x="963549" y="64135"/>
                                </a:cubicBezTo>
                                <a:lnTo>
                                  <a:pt x="963549" y="578104"/>
                                </a:lnTo>
                                <a:cubicBezTo>
                                  <a:pt x="963549" y="613537"/>
                                  <a:pt x="934720" y="642366"/>
                                  <a:pt x="899287" y="642366"/>
                                </a:cubicBezTo>
                                <a:lnTo>
                                  <a:pt x="64135" y="642366"/>
                                </a:lnTo>
                                <a:cubicBezTo>
                                  <a:pt x="28702" y="642366"/>
                                  <a:pt x="0" y="613537"/>
                                  <a:pt x="0" y="578104"/>
                                </a:cubicBezTo>
                                <a:lnTo>
                                  <a:pt x="0" y="64135"/>
                                </a:lnTo>
                                <a:cubicBezTo>
                                  <a:pt x="0" y="28702"/>
                                  <a:pt x="28702" y="0"/>
                                  <a:pt x="64135" y="0"/>
                                </a:cubicBezTo>
                                <a:close/>
                              </a:path>
                            </a:pathLst>
                          </a:custGeom>
                          <a:ln w="0" cap="flat">
                            <a:miter lim="127000"/>
                          </a:ln>
                        </wps:spPr>
                        <wps:style>
                          <a:lnRef idx="0">
                            <a:srgbClr val="000000">
                              <a:alpha val="0"/>
                            </a:srgbClr>
                          </a:lnRef>
                          <a:fillRef idx="1">
                            <a:srgbClr val="528CC1"/>
                          </a:fillRef>
                          <a:effectRef idx="0">
                            <a:scrgbClr r="0" g="0" b="0"/>
                          </a:effectRef>
                          <a:fontRef idx="none"/>
                        </wps:style>
                        <wps:bodyPr/>
                      </wps:wsp>
                      <wps:wsp>
                        <wps:cNvPr id="6377" name="Shape 6377"/>
                        <wps:cNvSpPr/>
                        <wps:spPr>
                          <a:xfrm>
                            <a:off x="1878965" y="899414"/>
                            <a:ext cx="963549" cy="642366"/>
                          </a:xfrm>
                          <a:custGeom>
                            <a:avLst/>
                            <a:gdLst/>
                            <a:ahLst/>
                            <a:cxnLst/>
                            <a:rect l="0" t="0" r="0" b="0"/>
                            <a:pathLst>
                              <a:path w="963549" h="642366">
                                <a:moveTo>
                                  <a:pt x="0" y="64135"/>
                                </a:moveTo>
                                <a:cubicBezTo>
                                  <a:pt x="0" y="28702"/>
                                  <a:pt x="28702" y="0"/>
                                  <a:pt x="64135" y="0"/>
                                </a:cubicBezTo>
                                <a:lnTo>
                                  <a:pt x="899287" y="0"/>
                                </a:lnTo>
                                <a:cubicBezTo>
                                  <a:pt x="934720" y="0"/>
                                  <a:pt x="963549" y="28702"/>
                                  <a:pt x="963549" y="64135"/>
                                </a:cubicBezTo>
                                <a:lnTo>
                                  <a:pt x="963549" y="578104"/>
                                </a:lnTo>
                                <a:cubicBezTo>
                                  <a:pt x="963549" y="613537"/>
                                  <a:pt x="934720" y="642366"/>
                                  <a:pt x="899287" y="642366"/>
                                </a:cubicBezTo>
                                <a:lnTo>
                                  <a:pt x="64135" y="642366"/>
                                </a:lnTo>
                                <a:cubicBezTo>
                                  <a:pt x="28702" y="642366"/>
                                  <a:pt x="0" y="613537"/>
                                  <a:pt x="0" y="57810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78" name="Rectangle 6378"/>
                        <wps:cNvSpPr/>
                        <wps:spPr>
                          <a:xfrm>
                            <a:off x="2048014" y="1043390"/>
                            <a:ext cx="711449" cy="362716"/>
                          </a:xfrm>
                          <a:prstGeom prst="rect">
                            <a:avLst/>
                          </a:prstGeom>
                          <a:ln>
                            <a:noFill/>
                          </a:ln>
                        </wps:spPr>
                        <wps:txbx>
                          <w:txbxContent>
                            <w:p w14:paraId="2431A2BF" w14:textId="77777777" w:rsidR="00B369FA" w:rsidRDefault="00B369FA" w:rsidP="00B369FA">
                              <w:pPr>
                                <w:spacing w:after="160" w:line="259" w:lineRule="auto"/>
                                <w:jc w:val="left"/>
                              </w:pPr>
                              <w:r>
                                <w:rPr>
                                  <w:rFonts w:ascii="KaiTi" w:eastAsia="KaiTi" w:hAnsi="KaiTi" w:cs="KaiTi"/>
                                  <w:color w:val="FFFFFF"/>
                                  <w:sz w:val="28"/>
                                </w:rPr>
                                <w:t>董事长</w:t>
                              </w:r>
                            </w:p>
                          </w:txbxContent>
                        </wps:txbx>
                        <wps:bodyPr horzOverflow="overflow" vert="horz" lIns="0" tIns="0" rIns="0" bIns="0" rtlCol="0">
                          <a:noAutofit/>
                        </wps:bodyPr>
                      </wps:wsp>
                      <wps:wsp>
                        <wps:cNvPr id="6379" name="Shape 6379"/>
                        <wps:cNvSpPr/>
                        <wps:spPr>
                          <a:xfrm>
                            <a:off x="2360676" y="1541780"/>
                            <a:ext cx="0" cy="256921"/>
                          </a:xfrm>
                          <a:custGeom>
                            <a:avLst/>
                            <a:gdLst/>
                            <a:ahLst/>
                            <a:cxnLst/>
                            <a:rect l="0" t="0" r="0" b="0"/>
                            <a:pathLst>
                              <a:path h="256921">
                                <a:moveTo>
                                  <a:pt x="0" y="0"/>
                                </a:moveTo>
                                <a:lnTo>
                                  <a:pt x="0" y="256921"/>
                                </a:lnTo>
                              </a:path>
                            </a:pathLst>
                          </a:custGeom>
                          <a:ln w="12700" cap="flat">
                            <a:miter lim="127000"/>
                          </a:ln>
                        </wps:spPr>
                        <wps:style>
                          <a:lnRef idx="1">
                            <a:srgbClr val="A4C0E3"/>
                          </a:lnRef>
                          <a:fillRef idx="0">
                            <a:srgbClr val="000000">
                              <a:alpha val="0"/>
                            </a:srgbClr>
                          </a:fillRef>
                          <a:effectRef idx="0">
                            <a:scrgbClr r="0" g="0" b="0"/>
                          </a:effectRef>
                          <a:fontRef idx="none"/>
                        </wps:style>
                        <wps:bodyPr/>
                      </wps:wsp>
                      <wps:wsp>
                        <wps:cNvPr id="6380" name="Shape 6380"/>
                        <wps:cNvSpPr/>
                        <wps:spPr>
                          <a:xfrm>
                            <a:off x="1878965" y="1798701"/>
                            <a:ext cx="963549" cy="642366"/>
                          </a:xfrm>
                          <a:custGeom>
                            <a:avLst/>
                            <a:gdLst/>
                            <a:ahLst/>
                            <a:cxnLst/>
                            <a:rect l="0" t="0" r="0" b="0"/>
                            <a:pathLst>
                              <a:path w="963549" h="642366">
                                <a:moveTo>
                                  <a:pt x="64135" y="0"/>
                                </a:moveTo>
                                <a:lnTo>
                                  <a:pt x="899287" y="0"/>
                                </a:lnTo>
                                <a:cubicBezTo>
                                  <a:pt x="934720" y="0"/>
                                  <a:pt x="963549" y="28702"/>
                                  <a:pt x="963549" y="64262"/>
                                </a:cubicBezTo>
                                <a:lnTo>
                                  <a:pt x="963549" y="578104"/>
                                </a:lnTo>
                                <a:cubicBezTo>
                                  <a:pt x="963549" y="613664"/>
                                  <a:pt x="934720" y="642366"/>
                                  <a:pt x="899287" y="642366"/>
                                </a:cubicBezTo>
                                <a:lnTo>
                                  <a:pt x="64135" y="642366"/>
                                </a:lnTo>
                                <a:cubicBezTo>
                                  <a:pt x="28702" y="642366"/>
                                  <a:pt x="0" y="613664"/>
                                  <a:pt x="0" y="578104"/>
                                </a:cubicBezTo>
                                <a:lnTo>
                                  <a:pt x="0" y="64262"/>
                                </a:lnTo>
                                <a:cubicBezTo>
                                  <a:pt x="0" y="28702"/>
                                  <a:pt x="28702" y="0"/>
                                  <a:pt x="64135" y="0"/>
                                </a:cubicBezTo>
                                <a:close/>
                              </a:path>
                            </a:pathLst>
                          </a:custGeom>
                          <a:ln w="0" cap="flat">
                            <a:miter lim="127000"/>
                          </a:ln>
                        </wps:spPr>
                        <wps:style>
                          <a:lnRef idx="0">
                            <a:srgbClr val="000000">
                              <a:alpha val="0"/>
                            </a:srgbClr>
                          </a:lnRef>
                          <a:fillRef idx="1">
                            <a:srgbClr val="5F9CD5"/>
                          </a:fillRef>
                          <a:effectRef idx="0">
                            <a:scrgbClr r="0" g="0" b="0"/>
                          </a:effectRef>
                          <a:fontRef idx="none"/>
                        </wps:style>
                        <wps:bodyPr/>
                      </wps:wsp>
                      <wps:wsp>
                        <wps:cNvPr id="6381" name="Shape 6381"/>
                        <wps:cNvSpPr/>
                        <wps:spPr>
                          <a:xfrm>
                            <a:off x="1878965" y="1798701"/>
                            <a:ext cx="963549" cy="642366"/>
                          </a:xfrm>
                          <a:custGeom>
                            <a:avLst/>
                            <a:gdLst/>
                            <a:ahLst/>
                            <a:cxnLst/>
                            <a:rect l="0" t="0" r="0" b="0"/>
                            <a:pathLst>
                              <a:path w="963549" h="642366">
                                <a:moveTo>
                                  <a:pt x="0" y="64262"/>
                                </a:moveTo>
                                <a:cubicBezTo>
                                  <a:pt x="0" y="28702"/>
                                  <a:pt x="28702" y="0"/>
                                  <a:pt x="64135" y="0"/>
                                </a:cubicBezTo>
                                <a:lnTo>
                                  <a:pt x="899287" y="0"/>
                                </a:lnTo>
                                <a:cubicBezTo>
                                  <a:pt x="934720" y="0"/>
                                  <a:pt x="963549" y="28702"/>
                                  <a:pt x="963549" y="64262"/>
                                </a:cubicBezTo>
                                <a:lnTo>
                                  <a:pt x="963549" y="578104"/>
                                </a:lnTo>
                                <a:cubicBezTo>
                                  <a:pt x="963549" y="613664"/>
                                  <a:pt x="934720" y="642366"/>
                                  <a:pt x="899287" y="642366"/>
                                </a:cubicBezTo>
                                <a:lnTo>
                                  <a:pt x="64135" y="642366"/>
                                </a:lnTo>
                                <a:cubicBezTo>
                                  <a:pt x="28702" y="642366"/>
                                  <a:pt x="0" y="613664"/>
                                  <a:pt x="0" y="57810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82" name="Rectangle 6382"/>
                        <wps:cNvSpPr/>
                        <wps:spPr>
                          <a:xfrm>
                            <a:off x="1983871" y="1940944"/>
                            <a:ext cx="756587" cy="361527"/>
                          </a:xfrm>
                          <a:prstGeom prst="rect">
                            <a:avLst/>
                          </a:prstGeom>
                          <a:ln>
                            <a:noFill/>
                          </a:ln>
                        </wps:spPr>
                        <wps:txbx>
                          <w:txbxContent>
                            <w:p w14:paraId="0D0DDC7F" w14:textId="77777777" w:rsidR="00B369FA" w:rsidRDefault="00B369FA" w:rsidP="00B369FA">
                              <w:pPr>
                                <w:spacing w:after="160" w:line="259" w:lineRule="auto"/>
                                <w:jc w:val="left"/>
                              </w:pPr>
                              <w:r>
                                <w:rPr>
                                  <w:rFonts w:ascii="KaiTi" w:eastAsia="KaiTi" w:hAnsi="KaiTi" w:cs="KaiTi"/>
                                  <w:color w:val="FFFFFF"/>
                                  <w:sz w:val="24"/>
                                </w:rPr>
                                <w:t>总经理</w:t>
                              </w:r>
                            </w:p>
                          </w:txbxContent>
                        </wps:txbx>
                        <wps:bodyPr horzOverflow="overflow" vert="horz" lIns="0" tIns="0" rIns="0" bIns="0" rtlCol="0">
                          <a:noAutofit/>
                        </wps:bodyPr>
                      </wps:wsp>
                      <wps:wsp>
                        <wps:cNvPr id="6383" name="Shape 6383"/>
                        <wps:cNvSpPr/>
                        <wps:spPr>
                          <a:xfrm>
                            <a:off x="481711" y="2441067"/>
                            <a:ext cx="1879346" cy="257048"/>
                          </a:xfrm>
                          <a:custGeom>
                            <a:avLst/>
                            <a:gdLst/>
                            <a:ahLst/>
                            <a:cxnLst/>
                            <a:rect l="0" t="0" r="0" b="0"/>
                            <a:pathLst>
                              <a:path w="1879346" h="257048">
                                <a:moveTo>
                                  <a:pt x="1879346" y="0"/>
                                </a:moveTo>
                                <a:lnTo>
                                  <a:pt x="1879346" y="128524"/>
                                </a:lnTo>
                                <a:lnTo>
                                  <a:pt x="0" y="128524"/>
                                </a:lnTo>
                                <a:lnTo>
                                  <a:pt x="0" y="257048"/>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384" name="Shape 6384"/>
                        <wps:cNvSpPr/>
                        <wps:spPr>
                          <a:xfrm>
                            <a:off x="0" y="2697500"/>
                            <a:ext cx="1026544" cy="744439"/>
                          </a:xfrm>
                          <a:custGeom>
                            <a:avLst/>
                            <a:gdLst/>
                            <a:ahLst/>
                            <a:cxnLst/>
                            <a:rect l="0" t="0" r="0" b="0"/>
                            <a:pathLst>
                              <a:path w="963549" h="642366">
                                <a:moveTo>
                                  <a:pt x="64135" y="0"/>
                                </a:moveTo>
                                <a:lnTo>
                                  <a:pt x="899287" y="0"/>
                                </a:lnTo>
                                <a:cubicBezTo>
                                  <a:pt x="934720" y="0"/>
                                  <a:pt x="963549" y="28829"/>
                                  <a:pt x="963549" y="64262"/>
                                </a:cubicBezTo>
                                <a:lnTo>
                                  <a:pt x="963549" y="578231"/>
                                </a:lnTo>
                                <a:cubicBezTo>
                                  <a:pt x="963549" y="613664"/>
                                  <a:pt x="934720" y="642366"/>
                                  <a:pt x="899287" y="642366"/>
                                </a:cubicBezTo>
                                <a:lnTo>
                                  <a:pt x="64135" y="642366"/>
                                </a:lnTo>
                                <a:cubicBezTo>
                                  <a:pt x="28702" y="642366"/>
                                  <a:pt x="0" y="613664"/>
                                  <a:pt x="0" y="578231"/>
                                </a:cubicBezTo>
                                <a:lnTo>
                                  <a:pt x="0" y="64262"/>
                                </a:lnTo>
                                <a:cubicBezTo>
                                  <a:pt x="0" y="28829"/>
                                  <a:pt x="28702" y="0"/>
                                  <a:pt x="64135" y="0"/>
                                </a:cubicBezTo>
                                <a:close/>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385" name="Shape 6385"/>
                        <wps:cNvSpPr/>
                        <wps:spPr>
                          <a:xfrm>
                            <a:off x="0" y="2697988"/>
                            <a:ext cx="963549" cy="642366"/>
                          </a:xfrm>
                          <a:custGeom>
                            <a:avLst/>
                            <a:gdLst/>
                            <a:ahLst/>
                            <a:cxnLst/>
                            <a:rect l="0" t="0" r="0" b="0"/>
                            <a:pathLst>
                              <a:path w="963549" h="642366">
                                <a:moveTo>
                                  <a:pt x="0" y="64262"/>
                                </a:moveTo>
                                <a:cubicBezTo>
                                  <a:pt x="0" y="28829"/>
                                  <a:pt x="28702" y="0"/>
                                  <a:pt x="64135" y="0"/>
                                </a:cubicBezTo>
                                <a:lnTo>
                                  <a:pt x="899287" y="0"/>
                                </a:lnTo>
                                <a:cubicBezTo>
                                  <a:pt x="934720" y="0"/>
                                  <a:pt x="963549" y="28829"/>
                                  <a:pt x="963549" y="64262"/>
                                </a:cubicBezTo>
                                <a:lnTo>
                                  <a:pt x="963549" y="578231"/>
                                </a:lnTo>
                                <a:cubicBezTo>
                                  <a:pt x="963549" y="613664"/>
                                  <a:pt x="934720" y="642366"/>
                                  <a:pt x="899287" y="642366"/>
                                </a:cubicBezTo>
                                <a:lnTo>
                                  <a:pt x="64135" y="642366"/>
                                </a:lnTo>
                                <a:cubicBezTo>
                                  <a:pt x="28702" y="642366"/>
                                  <a:pt x="0" y="613664"/>
                                  <a:pt x="0" y="578231"/>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86" name="Rectangle 6386"/>
                        <wps:cNvSpPr/>
                        <wps:spPr>
                          <a:xfrm>
                            <a:off x="201762" y="2725240"/>
                            <a:ext cx="574569" cy="332334"/>
                          </a:xfrm>
                          <a:prstGeom prst="rect">
                            <a:avLst/>
                          </a:prstGeom>
                          <a:ln>
                            <a:noFill/>
                          </a:ln>
                        </wps:spPr>
                        <wps:txbx>
                          <w:txbxContent>
                            <w:p w14:paraId="4DF9BE55" w14:textId="77777777" w:rsidR="00B369FA" w:rsidRDefault="00B369FA" w:rsidP="00B369FA">
                              <w:pPr>
                                <w:spacing w:after="160" w:line="259" w:lineRule="auto"/>
                                <w:jc w:val="left"/>
                              </w:pPr>
                              <w:r>
                                <w:rPr>
                                  <w:rFonts w:ascii="KaiTi" w:eastAsia="KaiTi" w:hAnsi="KaiTi" w:cs="KaiTi"/>
                                  <w:color w:val="FFFFFF"/>
                                  <w:sz w:val="24"/>
                                </w:rPr>
                                <w:t>副经理</w:t>
                              </w:r>
                            </w:p>
                          </w:txbxContent>
                        </wps:txbx>
                        <wps:bodyPr horzOverflow="overflow" vert="horz" lIns="0" tIns="0" rIns="0" bIns="0" rtlCol="0">
                          <a:noAutofit/>
                        </wps:bodyPr>
                      </wps:wsp>
                      <wps:wsp>
                        <wps:cNvPr id="6387" name="Rectangle 6387"/>
                        <wps:cNvSpPr/>
                        <wps:spPr>
                          <a:xfrm>
                            <a:off x="177365" y="3057574"/>
                            <a:ext cx="786084" cy="341233"/>
                          </a:xfrm>
                          <a:prstGeom prst="rect">
                            <a:avLst/>
                          </a:prstGeom>
                          <a:ln>
                            <a:noFill/>
                          </a:ln>
                        </wps:spPr>
                        <wps:txbx>
                          <w:txbxContent>
                            <w:p w14:paraId="1BC0B445" w14:textId="77777777" w:rsidR="00B369FA" w:rsidRDefault="00B369FA" w:rsidP="00B369FA">
                              <w:pPr>
                                <w:spacing w:after="160" w:line="259" w:lineRule="auto"/>
                                <w:jc w:val="left"/>
                              </w:pPr>
                              <w:r>
                                <w:rPr>
                                  <w:rFonts w:ascii="KaiTi" w:eastAsia="KaiTi" w:hAnsi="KaiTi" w:cs="KaiTi"/>
                                  <w:color w:val="FFFFFF"/>
                                  <w:sz w:val="24"/>
                                </w:rPr>
                                <w:t>技术部</w:t>
                              </w:r>
                            </w:p>
                          </w:txbxContent>
                        </wps:txbx>
                        <wps:bodyPr horzOverflow="overflow" vert="horz" lIns="0" tIns="0" rIns="0" bIns="0" rtlCol="0">
                          <a:noAutofit/>
                        </wps:bodyPr>
                      </wps:wsp>
                      <wps:wsp>
                        <wps:cNvPr id="6388" name="Rectangle 6388"/>
                        <wps:cNvSpPr/>
                        <wps:spPr>
                          <a:xfrm>
                            <a:off x="634934" y="3058678"/>
                            <a:ext cx="253587" cy="305624"/>
                          </a:xfrm>
                          <a:prstGeom prst="rect">
                            <a:avLst/>
                          </a:prstGeom>
                          <a:ln>
                            <a:noFill/>
                          </a:ln>
                        </wps:spPr>
                        <wps:txbx>
                          <w:txbxContent>
                            <w:p w14:paraId="39C600D1" w14:textId="77777777" w:rsidR="00B369FA" w:rsidRDefault="00B369FA" w:rsidP="00B369FA">
                              <w:pPr>
                                <w:spacing w:after="160" w:line="259" w:lineRule="auto"/>
                                <w:jc w:val="left"/>
                              </w:pPr>
                              <w:r>
                                <w:rPr>
                                  <w:rFonts w:ascii="KaiTi" w:eastAsia="KaiTi" w:hAnsi="KaiTi" w:cs="KaiTi"/>
                                  <w:color w:val="FFFFFF"/>
                                  <w:sz w:val="24"/>
                                </w:rPr>
                                <w:t>门</w:t>
                              </w:r>
                            </w:p>
                          </w:txbxContent>
                        </wps:txbx>
                        <wps:bodyPr horzOverflow="overflow" vert="horz" lIns="0" tIns="0" rIns="0" bIns="0" rtlCol="0">
                          <a:noAutofit/>
                        </wps:bodyPr>
                      </wps:wsp>
                      <wps:wsp>
                        <wps:cNvPr id="6389" name="Shape 6389"/>
                        <wps:cNvSpPr/>
                        <wps:spPr>
                          <a:xfrm>
                            <a:off x="1734312" y="2441067"/>
                            <a:ext cx="626491" cy="257048"/>
                          </a:xfrm>
                          <a:custGeom>
                            <a:avLst/>
                            <a:gdLst/>
                            <a:ahLst/>
                            <a:cxnLst/>
                            <a:rect l="0" t="0" r="0" b="0"/>
                            <a:pathLst>
                              <a:path w="626491" h="257048">
                                <a:moveTo>
                                  <a:pt x="626491" y="0"/>
                                </a:moveTo>
                                <a:lnTo>
                                  <a:pt x="626491" y="128524"/>
                                </a:lnTo>
                                <a:lnTo>
                                  <a:pt x="0" y="128524"/>
                                </a:lnTo>
                                <a:lnTo>
                                  <a:pt x="0" y="257048"/>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390" name="Shape 6390"/>
                        <wps:cNvSpPr/>
                        <wps:spPr>
                          <a:xfrm>
                            <a:off x="1252601" y="2697988"/>
                            <a:ext cx="963549" cy="642366"/>
                          </a:xfrm>
                          <a:custGeom>
                            <a:avLst/>
                            <a:gdLst/>
                            <a:ahLst/>
                            <a:cxnLst/>
                            <a:rect l="0" t="0" r="0" b="0"/>
                            <a:pathLst>
                              <a:path w="963549" h="642366">
                                <a:moveTo>
                                  <a:pt x="64262" y="0"/>
                                </a:moveTo>
                                <a:lnTo>
                                  <a:pt x="899287" y="0"/>
                                </a:lnTo>
                                <a:cubicBezTo>
                                  <a:pt x="934847" y="0"/>
                                  <a:pt x="963549" y="28829"/>
                                  <a:pt x="963549" y="64262"/>
                                </a:cubicBezTo>
                                <a:lnTo>
                                  <a:pt x="963549" y="578231"/>
                                </a:lnTo>
                                <a:cubicBezTo>
                                  <a:pt x="963549" y="613664"/>
                                  <a:pt x="934847" y="642366"/>
                                  <a:pt x="899287" y="642366"/>
                                </a:cubicBezTo>
                                <a:lnTo>
                                  <a:pt x="64262" y="642366"/>
                                </a:lnTo>
                                <a:cubicBezTo>
                                  <a:pt x="28702" y="642366"/>
                                  <a:pt x="0" y="613664"/>
                                  <a:pt x="0" y="578231"/>
                                </a:cubicBezTo>
                                <a:lnTo>
                                  <a:pt x="0" y="64262"/>
                                </a:lnTo>
                                <a:cubicBezTo>
                                  <a:pt x="0" y="28829"/>
                                  <a:pt x="28702" y="0"/>
                                  <a:pt x="64262" y="0"/>
                                </a:cubicBezTo>
                                <a:close/>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391" name="Shape 6391"/>
                        <wps:cNvSpPr/>
                        <wps:spPr>
                          <a:xfrm>
                            <a:off x="1252341" y="2697614"/>
                            <a:ext cx="1050912" cy="733671"/>
                          </a:xfrm>
                          <a:custGeom>
                            <a:avLst/>
                            <a:gdLst/>
                            <a:ahLst/>
                            <a:cxnLst/>
                            <a:rect l="0" t="0" r="0" b="0"/>
                            <a:pathLst>
                              <a:path w="963549" h="642366">
                                <a:moveTo>
                                  <a:pt x="0" y="64262"/>
                                </a:moveTo>
                                <a:cubicBezTo>
                                  <a:pt x="0" y="28829"/>
                                  <a:pt x="28702" y="0"/>
                                  <a:pt x="64262" y="0"/>
                                </a:cubicBezTo>
                                <a:lnTo>
                                  <a:pt x="899287" y="0"/>
                                </a:lnTo>
                                <a:cubicBezTo>
                                  <a:pt x="934847" y="0"/>
                                  <a:pt x="963549" y="28829"/>
                                  <a:pt x="963549" y="64262"/>
                                </a:cubicBezTo>
                                <a:lnTo>
                                  <a:pt x="963549" y="578231"/>
                                </a:lnTo>
                                <a:cubicBezTo>
                                  <a:pt x="963549" y="613664"/>
                                  <a:pt x="934847" y="642366"/>
                                  <a:pt x="899287" y="642366"/>
                                </a:cubicBezTo>
                                <a:lnTo>
                                  <a:pt x="64262" y="642366"/>
                                </a:lnTo>
                                <a:cubicBezTo>
                                  <a:pt x="28702" y="642366"/>
                                  <a:pt x="0" y="613664"/>
                                  <a:pt x="0" y="578231"/>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92" name="Rectangle 6392"/>
                        <wps:cNvSpPr/>
                        <wps:spPr>
                          <a:xfrm>
                            <a:off x="1397480" y="2725246"/>
                            <a:ext cx="673817" cy="277972"/>
                          </a:xfrm>
                          <a:prstGeom prst="rect">
                            <a:avLst/>
                          </a:prstGeom>
                          <a:ln>
                            <a:noFill/>
                          </a:ln>
                        </wps:spPr>
                        <wps:txbx>
                          <w:txbxContent>
                            <w:p w14:paraId="11338538" w14:textId="77777777" w:rsidR="00B369FA" w:rsidRDefault="00B369FA" w:rsidP="00B369FA">
                              <w:pPr>
                                <w:spacing w:after="160" w:line="259" w:lineRule="auto"/>
                                <w:jc w:val="left"/>
                              </w:pPr>
                              <w:r>
                                <w:rPr>
                                  <w:rFonts w:ascii="KaiTi" w:eastAsia="KaiTi" w:hAnsi="KaiTi" w:cs="KaiTi"/>
                                  <w:color w:val="FFFFFF"/>
                                  <w:sz w:val="24"/>
                                </w:rPr>
                                <w:t>副经理</w:t>
                              </w:r>
                            </w:p>
                          </w:txbxContent>
                        </wps:txbx>
                        <wps:bodyPr horzOverflow="overflow" vert="horz" lIns="0" tIns="0" rIns="0" bIns="0" rtlCol="0">
                          <a:noAutofit/>
                        </wps:bodyPr>
                      </wps:wsp>
                      <wps:wsp>
                        <wps:cNvPr id="6393" name="Rectangle 6393"/>
                        <wps:cNvSpPr/>
                        <wps:spPr>
                          <a:xfrm>
                            <a:off x="1464882" y="3003012"/>
                            <a:ext cx="810768" cy="326783"/>
                          </a:xfrm>
                          <a:prstGeom prst="rect">
                            <a:avLst/>
                          </a:prstGeom>
                          <a:ln>
                            <a:noFill/>
                          </a:ln>
                        </wps:spPr>
                        <wps:txbx>
                          <w:txbxContent>
                            <w:p w14:paraId="574064D7" w14:textId="77777777" w:rsidR="00B369FA" w:rsidRDefault="00B369FA" w:rsidP="00B369FA">
                              <w:pPr>
                                <w:spacing w:after="160" w:line="259" w:lineRule="auto"/>
                                <w:jc w:val="left"/>
                              </w:pPr>
                              <w:r>
                                <w:rPr>
                                  <w:rFonts w:ascii="KaiTi" w:eastAsia="KaiTi" w:hAnsi="KaiTi" w:cs="KaiTi"/>
                                  <w:color w:val="FFFFFF"/>
                                  <w:sz w:val="24"/>
                                </w:rPr>
                                <w:t>生产部门</w:t>
                              </w:r>
                            </w:p>
                          </w:txbxContent>
                        </wps:txbx>
                        <wps:bodyPr horzOverflow="overflow" vert="horz" lIns="0" tIns="0" rIns="0" bIns="0" rtlCol="0">
                          <a:noAutofit/>
                        </wps:bodyPr>
                      </wps:wsp>
                      <wps:wsp>
                        <wps:cNvPr id="6394" name="Shape 6394"/>
                        <wps:cNvSpPr/>
                        <wps:spPr>
                          <a:xfrm>
                            <a:off x="2360676" y="2441067"/>
                            <a:ext cx="626491" cy="257048"/>
                          </a:xfrm>
                          <a:custGeom>
                            <a:avLst/>
                            <a:gdLst/>
                            <a:ahLst/>
                            <a:cxnLst/>
                            <a:rect l="0" t="0" r="0" b="0"/>
                            <a:pathLst>
                              <a:path w="626491" h="257048">
                                <a:moveTo>
                                  <a:pt x="0" y="0"/>
                                </a:moveTo>
                                <a:lnTo>
                                  <a:pt x="0" y="128524"/>
                                </a:lnTo>
                                <a:lnTo>
                                  <a:pt x="626491" y="128524"/>
                                </a:lnTo>
                                <a:lnTo>
                                  <a:pt x="626491" y="257048"/>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395" name="Shape 6395"/>
                        <wps:cNvSpPr/>
                        <wps:spPr>
                          <a:xfrm>
                            <a:off x="2505202" y="2697988"/>
                            <a:ext cx="963549" cy="642366"/>
                          </a:xfrm>
                          <a:custGeom>
                            <a:avLst/>
                            <a:gdLst/>
                            <a:ahLst/>
                            <a:cxnLst/>
                            <a:rect l="0" t="0" r="0" b="0"/>
                            <a:pathLst>
                              <a:path w="963549" h="642366">
                                <a:moveTo>
                                  <a:pt x="64262" y="0"/>
                                </a:moveTo>
                                <a:lnTo>
                                  <a:pt x="899414" y="0"/>
                                </a:lnTo>
                                <a:cubicBezTo>
                                  <a:pt x="934847" y="0"/>
                                  <a:pt x="963549" y="28829"/>
                                  <a:pt x="963549" y="64262"/>
                                </a:cubicBezTo>
                                <a:lnTo>
                                  <a:pt x="963549" y="578231"/>
                                </a:lnTo>
                                <a:cubicBezTo>
                                  <a:pt x="963549" y="613664"/>
                                  <a:pt x="934847" y="642366"/>
                                  <a:pt x="899414" y="642366"/>
                                </a:cubicBezTo>
                                <a:lnTo>
                                  <a:pt x="64262" y="642366"/>
                                </a:lnTo>
                                <a:cubicBezTo>
                                  <a:pt x="28829" y="642366"/>
                                  <a:pt x="0" y="613664"/>
                                  <a:pt x="0" y="578231"/>
                                </a:cubicBezTo>
                                <a:lnTo>
                                  <a:pt x="0" y="64262"/>
                                </a:lnTo>
                                <a:cubicBezTo>
                                  <a:pt x="0" y="28829"/>
                                  <a:pt x="28829" y="0"/>
                                  <a:pt x="64262" y="0"/>
                                </a:cubicBezTo>
                                <a:close/>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396" name="Shape 6396"/>
                        <wps:cNvSpPr/>
                        <wps:spPr>
                          <a:xfrm>
                            <a:off x="2505202" y="2697988"/>
                            <a:ext cx="963549" cy="642366"/>
                          </a:xfrm>
                          <a:custGeom>
                            <a:avLst/>
                            <a:gdLst/>
                            <a:ahLst/>
                            <a:cxnLst/>
                            <a:rect l="0" t="0" r="0" b="0"/>
                            <a:pathLst>
                              <a:path w="963549" h="642366">
                                <a:moveTo>
                                  <a:pt x="0" y="64262"/>
                                </a:moveTo>
                                <a:cubicBezTo>
                                  <a:pt x="0" y="28829"/>
                                  <a:pt x="28829" y="0"/>
                                  <a:pt x="64262" y="0"/>
                                </a:cubicBezTo>
                                <a:lnTo>
                                  <a:pt x="899414" y="0"/>
                                </a:lnTo>
                                <a:cubicBezTo>
                                  <a:pt x="934847" y="0"/>
                                  <a:pt x="963549" y="28829"/>
                                  <a:pt x="963549" y="64262"/>
                                </a:cubicBezTo>
                                <a:lnTo>
                                  <a:pt x="963549" y="578231"/>
                                </a:lnTo>
                                <a:cubicBezTo>
                                  <a:pt x="963549" y="613664"/>
                                  <a:pt x="934847" y="642366"/>
                                  <a:pt x="899414" y="642366"/>
                                </a:cubicBezTo>
                                <a:lnTo>
                                  <a:pt x="64262" y="642366"/>
                                </a:lnTo>
                                <a:cubicBezTo>
                                  <a:pt x="28829" y="642366"/>
                                  <a:pt x="0" y="613664"/>
                                  <a:pt x="0" y="578231"/>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397" name="Rectangle 6397"/>
                        <wps:cNvSpPr/>
                        <wps:spPr>
                          <a:xfrm>
                            <a:off x="2605179" y="2743010"/>
                            <a:ext cx="742728" cy="269952"/>
                          </a:xfrm>
                          <a:prstGeom prst="rect">
                            <a:avLst/>
                          </a:prstGeom>
                          <a:ln>
                            <a:noFill/>
                          </a:ln>
                        </wps:spPr>
                        <wps:txbx>
                          <w:txbxContent>
                            <w:p w14:paraId="5655A590" w14:textId="77777777" w:rsidR="00B369FA" w:rsidRDefault="00B369FA" w:rsidP="00B369FA">
                              <w:pPr>
                                <w:spacing w:after="160" w:line="259" w:lineRule="auto"/>
                                <w:jc w:val="left"/>
                              </w:pPr>
                              <w:r>
                                <w:rPr>
                                  <w:rFonts w:ascii="KaiTi" w:eastAsia="KaiTi" w:hAnsi="KaiTi" w:cs="KaiTi"/>
                                  <w:color w:val="FFFFFF"/>
                                  <w:sz w:val="24"/>
                                </w:rPr>
                                <w:t>副经理</w:t>
                              </w:r>
                            </w:p>
                          </w:txbxContent>
                        </wps:txbx>
                        <wps:bodyPr horzOverflow="overflow" vert="horz" lIns="0" tIns="0" rIns="0" bIns="0" rtlCol="0">
                          <a:noAutofit/>
                        </wps:bodyPr>
                      </wps:wsp>
                      <wps:wsp>
                        <wps:cNvPr id="6398" name="Rectangle 6398"/>
                        <wps:cNvSpPr/>
                        <wps:spPr>
                          <a:xfrm>
                            <a:off x="2604917" y="3031168"/>
                            <a:ext cx="810768" cy="264122"/>
                          </a:xfrm>
                          <a:prstGeom prst="rect">
                            <a:avLst/>
                          </a:prstGeom>
                          <a:ln>
                            <a:noFill/>
                          </a:ln>
                        </wps:spPr>
                        <wps:txbx>
                          <w:txbxContent>
                            <w:p w14:paraId="30F8585A" w14:textId="77777777" w:rsidR="00B369FA" w:rsidRDefault="00B369FA" w:rsidP="00B369FA">
                              <w:pPr>
                                <w:spacing w:after="160" w:line="259" w:lineRule="auto"/>
                                <w:jc w:val="left"/>
                              </w:pPr>
                              <w:r>
                                <w:rPr>
                                  <w:rFonts w:ascii="KaiTi" w:eastAsia="KaiTi" w:hAnsi="KaiTi" w:cs="KaiTi"/>
                                  <w:color w:val="FFFFFF"/>
                                  <w:sz w:val="24"/>
                                </w:rPr>
                                <w:t>市场部门</w:t>
                              </w:r>
                            </w:p>
                          </w:txbxContent>
                        </wps:txbx>
                        <wps:bodyPr horzOverflow="overflow" vert="horz" lIns="0" tIns="0" rIns="0" bIns="0" rtlCol="0">
                          <a:noAutofit/>
                        </wps:bodyPr>
                      </wps:wsp>
                      <wps:wsp>
                        <wps:cNvPr id="6399" name="Shape 6399"/>
                        <wps:cNvSpPr/>
                        <wps:spPr>
                          <a:xfrm>
                            <a:off x="2360676" y="2441067"/>
                            <a:ext cx="1879219" cy="257048"/>
                          </a:xfrm>
                          <a:custGeom>
                            <a:avLst/>
                            <a:gdLst/>
                            <a:ahLst/>
                            <a:cxnLst/>
                            <a:rect l="0" t="0" r="0" b="0"/>
                            <a:pathLst>
                              <a:path w="1879219" h="257048">
                                <a:moveTo>
                                  <a:pt x="0" y="0"/>
                                </a:moveTo>
                                <a:lnTo>
                                  <a:pt x="0" y="128524"/>
                                </a:lnTo>
                                <a:lnTo>
                                  <a:pt x="1879219" y="128524"/>
                                </a:lnTo>
                                <a:lnTo>
                                  <a:pt x="1879219" y="257048"/>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400" name="Shape 6400"/>
                        <wps:cNvSpPr/>
                        <wps:spPr>
                          <a:xfrm>
                            <a:off x="3757803" y="2697988"/>
                            <a:ext cx="963676" cy="642366"/>
                          </a:xfrm>
                          <a:custGeom>
                            <a:avLst/>
                            <a:gdLst/>
                            <a:ahLst/>
                            <a:cxnLst/>
                            <a:rect l="0" t="0" r="0" b="0"/>
                            <a:pathLst>
                              <a:path w="963676" h="642366">
                                <a:moveTo>
                                  <a:pt x="64262" y="0"/>
                                </a:moveTo>
                                <a:lnTo>
                                  <a:pt x="899414" y="0"/>
                                </a:lnTo>
                                <a:cubicBezTo>
                                  <a:pt x="934847" y="0"/>
                                  <a:pt x="963676" y="28829"/>
                                  <a:pt x="963676" y="64262"/>
                                </a:cubicBezTo>
                                <a:lnTo>
                                  <a:pt x="963676" y="578231"/>
                                </a:lnTo>
                                <a:cubicBezTo>
                                  <a:pt x="963676" y="613664"/>
                                  <a:pt x="934847" y="642366"/>
                                  <a:pt x="899414" y="642366"/>
                                </a:cubicBezTo>
                                <a:lnTo>
                                  <a:pt x="64262" y="642366"/>
                                </a:lnTo>
                                <a:cubicBezTo>
                                  <a:pt x="28829" y="642366"/>
                                  <a:pt x="0" y="613664"/>
                                  <a:pt x="0" y="578231"/>
                                </a:cubicBezTo>
                                <a:lnTo>
                                  <a:pt x="0" y="64262"/>
                                </a:lnTo>
                                <a:cubicBezTo>
                                  <a:pt x="0" y="28829"/>
                                  <a:pt x="28829" y="0"/>
                                  <a:pt x="64262" y="0"/>
                                </a:cubicBezTo>
                                <a:close/>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401" name="Shape 6401"/>
                        <wps:cNvSpPr/>
                        <wps:spPr>
                          <a:xfrm>
                            <a:off x="3757803" y="2697988"/>
                            <a:ext cx="963676" cy="642366"/>
                          </a:xfrm>
                          <a:custGeom>
                            <a:avLst/>
                            <a:gdLst/>
                            <a:ahLst/>
                            <a:cxnLst/>
                            <a:rect l="0" t="0" r="0" b="0"/>
                            <a:pathLst>
                              <a:path w="963676" h="642366">
                                <a:moveTo>
                                  <a:pt x="0" y="64262"/>
                                </a:moveTo>
                                <a:cubicBezTo>
                                  <a:pt x="0" y="28829"/>
                                  <a:pt x="28829" y="0"/>
                                  <a:pt x="64262" y="0"/>
                                </a:cubicBezTo>
                                <a:lnTo>
                                  <a:pt x="899414" y="0"/>
                                </a:lnTo>
                                <a:cubicBezTo>
                                  <a:pt x="934847" y="0"/>
                                  <a:pt x="963676" y="28829"/>
                                  <a:pt x="963676" y="64262"/>
                                </a:cubicBezTo>
                                <a:lnTo>
                                  <a:pt x="963676" y="578231"/>
                                </a:lnTo>
                                <a:cubicBezTo>
                                  <a:pt x="963676" y="613664"/>
                                  <a:pt x="934847" y="642366"/>
                                  <a:pt x="899414" y="642366"/>
                                </a:cubicBezTo>
                                <a:lnTo>
                                  <a:pt x="64262" y="642366"/>
                                </a:lnTo>
                                <a:cubicBezTo>
                                  <a:pt x="28829" y="642366"/>
                                  <a:pt x="0" y="613664"/>
                                  <a:pt x="0" y="578231"/>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402" name="Rectangle 6402"/>
                        <wps:cNvSpPr/>
                        <wps:spPr>
                          <a:xfrm>
                            <a:off x="3881485" y="2768886"/>
                            <a:ext cx="738149" cy="288475"/>
                          </a:xfrm>
                          <a:prstGeom prst="rect">
                            <a:avLst/>
                          </a:prstGeom>
                          <a:ln>
                            <a:noFill/>
                          </a:ln>
                        </wps:spPr>
                        <wps:txbx>
                          <w:txbxContent>
                            <w:p w14:paraId="4DD3AD51" w14:textId="77777777" w:rsidR="00B369FA" w:rsidRDefault="00B369FA" w:rsidP="00B369FA">
                              <w:pPr>
                                <w:spacing w:after="160" w:line="259" w:lineRule="auto"/>
                                <w:jc w:val="left"/>
                              </w:pPr>
                              <w:r>
                                <w:rPr>
                                  <w:rFonts w:ascii="KaiTi" w:eastAsia="KaiTi" w:hAnsi="KaiTi" w:cs="KaiTi"/>
                                  <w:color w:val="FFFFFF"/>
                                  <w:sz w:val="24"/>
                                </w:rPr>
                                <w:t>副经理</w:t>
                              </w:r>
                            </w:p>
                          </w:txbxContent>
                        </wps:txbx>
                        <wps:bodyPr horzOverflow="overflow" vert="horz" lIns="0" tIns="0" rIns="0" bIns="0" rtlCol="0">
                          <a:noAutofit/>
                        </wps:bodyPr>
                      </wps:wsp>
                      <wps:wsp>
                        <wps:cNvPr id="6403" name="Rectangle 6403"/>
                        <wps:cNvSpPr/>
                        <wps:spPr>
                          <a:xfrm>
                            <a:off x="3821502" y="3056513"/>
                            <a:ext cx="810404" cy="272626"/>
                          </a:xfrm>
                          <a:prstGeom prst="rect">
                            <a:avLst/>
                          </a:prstGeom>
                          <a:ln>
                            <a:noFill/>
                          </a:ln>
                        </wps:spPr>
                        <wps:txbx>
                          <w:txbxContent>
                            <w:p w14:paraId="1C826D70" w14:textId="77777777" w:rsidR="00B369FA" w:rsidRDefault="00B369FA" w:rsidP="00B369FA">
                              <w:pPr>
                                <w:spacing w:after="160" w:line="259" w:lineRule="auto"/>
                                <w:jc w:val="left"/>
                              </w:pPr>
                              <w:r>
                                <w:rPr>
                                  <w:rFonts w:ascii="KaiTi" w:eastAsia="KaiTi" w:hAnsi="KaiTi" w:cs="KaiTi"/>
                                  <w:color w:val="FFFFFF"/>
                                  <w:sz w:val="24"/>
                                </w:rPr>
                                <w:t>行政部门</w:t>
                              </w:r>
                            </w:p>
                          </w:txbxContent>
                        </wps:txbx>
                        <wps:bodyPr horzOverflow="overflow" vert="horz" lIns="0" tIns="0" rIns="0" bIns="0" rtlCol="0">
                          <a:noAutofit/>
                        </wps:bodyPr>
                      </wps:wsp>
                    </wpg:wgp>
                  </a:graphicData>
                </a:graphic>
              </wp:inline>
            </w:drawing>
          </mc:Choice>
          <mc:Fallback>
            <w:pict>
              <v:group w14:anchorId="70AF9FF1" id="Group 48600" o:spid="_x0000_s1026" style="width:397.85pt;height:271pt;mso-position-horizontal-relative:char;mso-position-vertical-relative:line" coordsize="50525,3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">
                <v:rect id="Rectangle 6360" o:spid="_x0000_s1027" style="position:absolute;left:50079;top:32340;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i/OxAAAAN0AAAAPAAAAZHJzL2Rvd25yZXYueG1sRE9Na8JA&#10;EL0L/Q/LFHrTTVsI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LVeL87EAAAA3QAAAA8A&#10;AAAAAAAAAAAAAAAABwIAAGRycy9kb3ducmV2LnhtbFBLBQYAAAAAAwADALcAAAD4AgAAAAA=&#10;" filled="f" stroked="f">
                  <v:textbox inset="0,0,0,0">
                    <w:txbxContent>
                      <w:p w14:paraId="01CA7FDA" w14:textId="77777777" w:rsidR="00B369FA" w:rsidRDefault="00B369FA" w:rsidP="00B369FA">
                        <w:pPr>
                          <w:spacing w:after="160" w:line="259" w:lineRule="auto"/>
                          <w:jc w:val="left"/>
                        </w:pPr>
                        <w:r>
                          <w:rPr>
                            <w:rFonts w:ascii="Times New Roman" w:eastAsia="Times New Roman" w:hAnsi="Times New Roman" w:cs="Times New Roman"/>
                          </w:rPr>
                          <w:t xml:space="preserve"> </w:t>
                        </w:r>
                      </w:p>
                    </w:txbxContent>
                  </v:textbox>
                </v:rect>
                <v:shape id="Shape 6372" o:spid="_x0000_s1028" style="position:absolute;left:18789;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" path="m64135,l899287,v35433,,64262,28829,64262,64262l963549,578231v,35433,-28829,64135,-64262,64135l64135,642366c28702,642366,,613664,,578231l,64262c,28829,28702,,64135,xe" fillcolor="#477ba9" stroked="f" strokeweight="0">
                  <v:stroke miterlimit="83231f" joinstyle="miter"/>
                  <v:path arrowok="t" textboxrect="0,0,963549,642366"/>
                </v:shape>
                <v:shape id="Shape 6373" o:spid="_x0000_s1029" style="position:absolute;left:18789;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" path="m,64262c,28829,28702,,64135,l899287,v35433,,64262,28829,64262,64262l963549,578231v,35433,-28829,64135,-64262,64135l64135,642366c28702,642366,,613664,,578231l,64262xe" filled="f" strokecolor="white" strokeweight="1pt">
                  <v:stroke miterlimit="83231f" joinstyle="miter"/>
                  <v:path arrowok="t" textboxrect="0,0,963549,642366"/>
                </v:shape>
                <v:rect id="Rectangle 6374" o:spid="_x0000_s1030" style="position:absolute;left:20962;top:2070;width:6017;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8QxwAAAN0AAAAPAAAAZHJzL2Rvd25yZXYueG1sRI9Pa8JA&#10;FMTvBb/D8oTemo21pJ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E+8vxDHAAAA3QAA&#10;AA8AAAAAAAAAAAAAAAAABwIAAGRycy9kb3ducmV2LnhtbFBLBQYAAAAAAwADALcAAAD7AgAAAAA=&#10;" filled="f" stroked="f">
                  <v:textbox inset="0,0,0,0">
                    <w:txbxContent>
                      <w:p w14:paraId="5FB27105" w14:textId="77777777" w:rsidR="00B369FA" w:rsidRDefault="00B369FA" w:rsidP="00B369FA">
                        <w:pPr>
                          <w:spacing w:after="160" w:line="259" w:lineRule="auto"/>
                          <w:jc w:val="left"/>
                        </w:pPr>
                        <w:r>
                          <w:rPr>
                            <w:rFonts w:ascii="KaiTi" w:eastAsia="KaiTi" w:hAnsi="KaiTi" w:cs="KaiTi"/>
                            <w:color w:val="FFFFFF"/>
                            <w:sz w:val="32"/>
                          </w:rPr>
                          <w:t>股东</w:t>
                        </w:r>
                      </w:p>
                    </w:txbxContent>
                  </v:textbox>
                </v:rect>
                <v:shape id="Shape 6375" o:spid="_x0000_s1031" style="position:absolute;left:23606;top:6423;width:0;height:2571;visibility:visible;mso-wrap-style:square;v-text-anchor:top" coordsize="0,2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" path="m,l,257048e" filled="f" strokecolor="#7aa9da" strokeweight="1pt">
                  <v:stroke miterlimit="83231f" joinstyle="miter"/>
                  <v:path arrowok="t" textboxrect="0,0,0,257048"/>
                </v:shape>
                <v:shape id="Shape 6376" o:spid="_x0000_s1032" style="position:absolute;left:18789;top:8994;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" path="m64135,l899287,v35433,,64262,28702,64262,64135l963549,578104v,35433,-28829,64262,-64262,64262l64135,642366c28702,642366,,613537,,578104l,64135c,28702,28702,,64135,xe" fillcolor="#528cc1" stroked="f" strokeweight="0">
                  <v:stroke miterlimit="83231f" joinstyle="miter"/>
                  <v:path arrowok="t" textboxrect="0,0,963549,642366"/>
                </v:shape>
                <v:shape id="Shape 6377" o:spid="_x0000_s1033" style="position:absolute;left:18789;top:8994;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" path="m,64135c,28702,28702,,64135,l899287,v35433,,64262,28702,64262,64135l963549,578104v,35433,-28829,64262,-64262,64262l64135,642366c28702,642366,,613537,,578104l,64135xe" filled="f" strokecolor="white" strokeweight="1pt">
                  <v:stroke miterlimit="83231f" joinstyle="miter"/>
                  <v:path arrowok="t" textboxrect="0,0,963549,642366"/>
                </v:shape>
                <v:rect id="Rectangle 6378" o:spid="_x0000_s1034" style="position:absolute;left:20480;top:10433;width:7114;height: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14:paraId="2431A2BF" w14:textId="77777777" w:rsidR="00B369FA" w:rsidRDefault="00B369FA" w:rsidP="00B369FA">
                        <w:pPr>
                          <w:spacing w:after="160" w:line="259" w:lineRule="auto"/>
                          <w:jc w:val="left"/>
                        </w:pPr>
                        <w:r>
                          <w:rPr>
                            <w:rFonts w:ascii="KaiTi" w:eastAsia="KaiTi" w:hAnsi="KaiTi" w:cs="KaiTi"/>
                            <w:color w:val="FFFFFF"/>
                            <w:sz w:val="28"/>
                          </w:rPr>
                          <w:t>董事长</w:t>
                        </w:r>
                      </w:p>
                    </w:txbxContent>
                  </v:textbox>
                </v:rect>
                <v:shape id="Shape 6379" o:spid="_x0000_s1035" style="position:absolute;left:23606;top:15417;width:0;height:2570;visibility:visible;mso-wrap-style:square;v-text-anchor:top" coordsize="0,25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" path="m,l,256921e" filled="f" strokecolor="#a4c0e3" strokeweight="1pt">
                  <v:stroke miterlimit="83231f" joinstyle="miter"/>
                  <v:path arrowok="t" textboxrect="0,0,0,256921"/>
                </v:shape>
                <v:shape id="Shape 6380" o:spid="_x0000_s1036" style="position:absolute;left:18789;top:17987;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" path="m64135,l899287,v35433,,64262,28702,64262,64262l963549,578104v,35560,-28829,64262,-64262,64262l64135,642366c28702,642366,,613664,,578104l,64262c,28702,28702,,64135,xe" fillcolor="#5f9cd5" stroked="f" strokeweight="0">
                  <v:stroke miterlimit="83231f" joinstyle="miter"/>
                  <v:path arrowok="t" textboxrect="0,0,963549,642366"/>
                </v:shape>
                <v:shape id="Shape 6381" o:spid="_x0000_s1037" style="position:absolute;left:18789;top:17987;width:9636;height:6423;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" path="m,64262c,28702,28702,,64135,l899287,v35433,,64262,28702,64262,64262l963549,578104v,35560,-28829,64262,-64262,64262l64135,642366c28702,642366,,613664,,578104l,64262xe" filled="f" strokecolor="white" strokeweight="1pt">
                  <v:stroke miterlimit="83231f" joinstyle="miter"/>
                  <v:path arrowok="t" textboxrect="0,0,963549,642366"/>
                </v:shape>
                <v:rect id="Rectangle 6382" o:spid="_x0000_s1038" style="position:absolute;left:19838;top:19409;width:7566;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14:paraId="0D0DDC7F" w14:textId="77777777" w:rsidR="00B369FA" w:rsidRDefault="00B369FA" w:rsidP="00B369FA">
                        <w:pPr>
                          <w:spacing w:after="160" w:line="259" w:lineRule="auto"/>
                          <w:jc w:val="left"/>
                        </w:pPr>
                        <w:r>
                          <w:rPr>
                            <w:rFonts w:ascii="KaiTi" w:eastAsia="KaiTi" w:hAnsi="KaiTi" w:cs="KaiTi"/>
                            <w:color w:val="FFFFFF"/>
                            <w:sz w:val="24"/>
                          </w:rPr>
                          <w:t>总经理</w:t>
                        </w:r>
                      </w:p>
                    </w:txbxContent>
                  </v:textbox>
                </v:rect>
                <v:shape id="Shape 6383" o:spid="_x0000_s1039" style="position:absolute;left:4817;top:24410;width:18793;height:2571;visibility:visible;mso-wrap-style:square;v-text-anchor:top" coordsize="1879346,2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" path="m1879346,r,128524l,128524,,257048e" filled="f" strokecolor="#c4d5eb" strokeweight="1pt">
                  <v:stroke miterlimit="83231f" joinstyle="miter"/>
                  <v:path arrowok="t" textboxrect="0,0,1879346,257048"/>
                </v:shape>
                <v:shape id="Shape 6384" o:spid="_x0000_s1040" style="position:absolute;top:26975;width:10265;height:7444;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" path="m64135,l899287,v35433,,64262,28829,64262,64262l963549,578231v,35433,-28829,64135,-64262,64135l64135,642366c28702,642366,,613664,,578231l,64262c,28829,28702,,64135,xe" fillcolor="#a4c0e3" stroked="f" strokeweight="0">
                  <v:stroke miterlimit="83231f" joinstyle="miter"/>
                  <v:path arrowok="t" textboxrect="0,0,963549,642366"/>
                </v:shape>
                <v:shape id="Shape 6385" o:spid="_x0000_s1041" style="position:absolute;top:26979;width:9635;height:6424;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" path="m,64262c,28829,28702,,64135,l899287,v35433,,64262,28829,64262,64262l963549,578231v,35433,-28829,64135,-64262,64135l64135,642366c28702,642366,,613664,,578231l,64262xe" filled="f" strokecolor="white" strokeweight="1pt">
                  <v:stroke miterlimit="83231f" joinstyle="miter"/>
                  <v:path arrowok="t" textboxrect="0,0,963549,642366"/>
                </v:shape>
                <v:rect id="Rectangle 6386" o:spid="_x0000_s1042" style="position:absolute;left:2017;top:27252;width:5746;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14:paraId="4DF9BE55" w14:textId="77777777" w:rsidR="00B369FA" w:rsidRDefault="00B369FA" w:rsidP="00B369FA">
                        <w:pPr>
                          <w:spacing w:after="160" w:line="259" w:lineRule="auto"/>
                          <w:jc w:val="left"/>
                        </w:pPr>
                        <w:r>
                          <w:rPr>
                            <w:rFonts w:ascii="KaiTi" w:eastAsia="KaiTi" w:hAnsi="KaiTi" w:cs="KaiTi"/>
                            <w:color w:val="FFFFFF"/>
                            <w:sz w:val="24"/>
                          </w:rPr>
                          <w:t>副经理</w:t>
                        </w:r>
                      </w:p>
                    </w:txbxContent>
                  </v:textbox>
                </v:rect>
                <v:rect id="Rectangle 6387" o:spid="_x0000_s1043" style="position:absolute;left:1773;top:30575;width:7861;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F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Iq7UUDHAAAA3QAA&#10;AA8AAAAAAAAAAAAAAAAABwIAAGRycy9kb3ducmV2LnhtbFBLBQYAAAAAAwADALcAAAD7AgAAAAA=&#10;" filled="f" stroked="f">
                  <v:textbox inset="0,0,0,0">
                    <w:txbxContent>
                      <w:p w14:paraId="1BC0B445" w14:textId="77777777" w:rsidR="00B369FA" w:rsidRDefault="00B369FA" w:rsidP="00B369FA">
                        <w:pPr>
                          <w:spacing w:after="160" w:line="259" w:lineRule="auto"/>
                          <w:jc w:val="left"/>
                        </w:pPr>
                        <w:r>
                          <w:rPr>
                            <w:rFonts w:ascii="KaiTi" w:eastAsia="KaiTi" w:hAnsi="KaiTi" w:cs="KaiTi"/>
                            <w:color w:val="FFFFFF"/>
                            <w:sz w:val="24"/>
                          </w:rPr>
                          <w:t>技术部</w:t>
                        </w:r>
                      </w:p>
                    </w:txbxContent>
                  </v:textbox>
                </v:rect>
                <v:rect id="Rectangle 6388" o:spid="_x0000_s1044" style="position:absolute;left:6349;top:30586;width:2536;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14:paraId="39C600D1" w14:textId="77777777" w:rsidR="00B369FA" w:rsidRDefault="00B369FA" w:rsidP="00B369FA">
                        <w:pPr>
                          <w:spacing w:after="160" w:line="259" w:lineRule="auto"/>
                          <w:jc w:val="left"/>
                        </w:pPr>
                        <w:r>
                          <w:rPr>
                            <w:rFonts w:ascii="KaiTi" w:eastAsia="KaiTi" w:hAnsi="KaiTi" w:cs="KaiTi"/>
                            <w:color w:val="FFFFFF"/>
                            <w:sz w:val="24"/>
                          </w:rPr>
                          <w:t>门</w:t>
                        </w:r>
                      </w:p>
                    </w:txbxContent>
                  </v:textbox>
                </v:rect>
                <v:shape id="Shape 6389" o:spid="_x0000_s1045" style="position:absolute;left:17343;top:24410;width:6265;height:2571;visibility:visible;mso-wrap-style:square;v-text-anchor:top" coordsize="626491,2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" path="m626491,r,128524l,128524,,257048e" filled="f" strokecolor="#c4d5eb" strokeweight="1pt">
                  <v:stroke miterlimit="83231f" joinstyle="miter"/>
                  <v:path arrowok="t" textboxrect="0,0,626491,257048"/>
                </v:shape>
                <v:shape id="Shape 6390" o:spid="_x0000_s1046" style="position:absolute;left:12526;top:26979;width:9635;height:6424;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" path="m64262,l899287,v35560,,64262,28829,64262,64262l963549,578231v,35433,-28702,64135,-64262,64135l64262,642366c28702,642366,,613664,,578231l,64262c,28829,28702,,64262,xe" fillcolor="#a4c0e3" stroked="f" strokeweight="0">
                  <v:stroke miterlimit="83231f" joinstyle="miter"/>
                  <v:path arrowok="t" textboxrect="0,0,963549,642366"/>
                </v:shape>
                <v:shape id="Shape 6391" o:spid="_x0000_s1047" style="position:absolute;left:12523;top:26976;width:10509;height:7336;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" path="m,64262c,28829,28702,,64262,l899287,v35560,,64262,28829,64262,64262l963549,578231v,35433,-28702,64135,-64262,64135l64262,642366c28702,642366,,613664,,578231l,64262xe" filled="f" strokecolor="white" strokeweight="1pt">
                  <v:stroke miterlimit="83231f" joinstyle="miter"/>
                  <v:path arrowok="t" textboxrect="0,0,963549,642366"/>
                </v:shape>
                <v:rect id="Rectangle 6392" o:spid="_x0000_s1048" style="position:absolute;left:13974;top:27252;width:6738;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1338538" w14:textId="77777777" w:rsidR="00B369FA" w:rsidRDefault="00B369FA" w:rsidP="00B369FA">
                        <w:pPr>
                          <w:spacing w:after="160" w:line="259" w:lineRule="auto"/>
                          <w:jc w:val="left"/>
                        </w:pPr>
                        <w:r>
                          <w:rPr>
                            <w:rFonts w:ascii="KaiTi" w:eastAsia="KaiTi" w:hAnsi="KaiTi" w:cs="KaiTi"/>
                            <w:color w:val="FFFFFF"/>
                            <w:sz w:val="24"/>
                          </w:rPr>
                          <w:t>副经理</w:t>
                        </w:r>
                      </w:p>
                    </w:txbxContent>
                  </v:textbox>
                </v:rect>
                <v:rect id="Rectangle 6393" o:spid="_x0000_s1049" style="position:absolute;left:14648;top:30030;width:8108;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574064D7" w14:textId="77777777" w:rsidR="00B369FA" w:rsidRDefault="00B369FA" w:rsidP="00B369FA">
                        <w:pPr>
                          <w:spacing w:after="160" w:line="259" w:lineRule="auto"/>
                          <w:jc w:val="left"/>
                        </w:pPr>
                        <w:r>
                          <w:rPr>
                            <w:rFonts w:ascii="KaiTi" w:eastAsia="KaiTi" w:hAnsi="KaiTi" w:cs="KaiTi"/>
                            <w:color w:val="FFFFFF"/>
                            <w:sz w:val="24"/>
                          </w:rPr>
                          <w:t>生产部门</w:t>
                        </w:r>
                      </w:p>
                    </w:txbxContent>
                  </v:textbox>
                </v:rect>
                <v:shape id="Shape 6394" o:spid="_x0000_s1050" style="position:absolute;left:23606;top:24410;width:6265;height:2571;visibility:visible;mso-wrap-style:square;v-text-anchor:top" coordsize="626491,2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" path="m,l,128524r626491,l626491,257048e" filled="f" strokecolor="#c4d5eb" strokeweight="1pt">
                  <v:stroke miterlimit="83231f" joinstyle="miter"/>
                  <v:path arrowok="t" textboxrect="0,0,626491,257048"/>
                </v:shape>
                <v:shape id="Shape 6395" o:spid="_x0000_s1051" style="position:absolute;left:25052;top:26979;width:9635;height:6424;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" path="m64262,l899414,v35433,,64135,28829,64135,64262l963549,578231v,35433,-28702,64135,-64135,64135l64262,642366c28829,642366,,613664,,578231l,64262c,28829,28829,,64262,xe" fillcolor="#a4c0e3" stroked="f" strokeweight="0">
                  <v:stroke miterlimit="83231f" joinstyle="miter"/>
                  <v:path arrowok="t" textboxrect="0,0,963549,642366"/>
                </v:shape>
                <v:shape id="Shape 6396" o:spid="_x0000_s1052" style="position:absolute;left:25052;top:26979;width:9635;height:6424;visibility:visible;mso-wrap-style:square;v-text-anchor:top" coordsize="963549,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" path="m,64262c,28829,28829,,64262,l899414,v35433,,64135,28829,64135,64262l963549,578231v,35433,-28702,64135,-64135,64135l64262,642366c28829,642366,,613664,,578231l,64262xe" filled="f" strokecolor="white" strokeweight="1pt">
                  <v:stroke miterlimit="83231f" joinstyle="miter"/>
                  <v:path arrowok="t" textboxrect="0,0,963549,642366"/>
                </v:shape>
                <v:rect id="Rectangle 6397" o:spid="_x0000_s1053" style="position:absolute;left:26051;top:27430;width:742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655A590" w14:textId="77777777" w:rsidR="00B369FA" w:rsidRDefault="00B369FA" w:rsidP="00B369FA">
                        <w:pPr>
                          <w:spacing w:after="160" w:line="259" w:lineRule="auto"/>
                          <w:jc w:val="left"/>
                        </w:pPr>
                        <w:r>
                          <w:rPr>
                            <w:rFonts w:ascii="KaiTi" w:eastAsia="KaiTi" w:hAnsi="KaiTi" w:cs="KaiTi"/>
                            <w:color w:val="FFFFFF"/>
                            <w:sz w:val="24"/>
                          </w:rPr>
                          <w:t>副经理</w:t>
                        </w:r>
                      </w:p>
                    </w:txbxContent>
                  </v:textbox>
                </v:rect>
                <v:rect id="Rectangle 6398" o:spid="_x0000_s1054" style="position:absolute;left:26049;top:30311;width:8107;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30F8585A" w14:textId="77777777" w:rsidR="00B369FA" w:rsidRDefault="00B369FA" w:rsidP="00B369FA">
                        <w:pPr>
                          <w:spacing w:after="160" w:line="259" w:lineRule="auto"/>
                          <w:jc w:val="left"/>
                        </w:pPr>
                        <w:r>
                          <w:rPr>
                            <w:rFonts w:ascii="KaiTi" w:eastAsia="KaiTi" w:hAnsi="KaiTi" w:cs="KaiTi"/>
                            <w:color w:val="FFFFFF"/>
                            <w:sz w:val="24"/>
                          </w:rPr>
                          <w:t>市场部门</w:t>
                        </w:r>
                      </w:p>
                    </w:txbxContent>
                  </v:textbox>
                </v:rect>
                <v:shape id="Shape 6399" o:spid="_x0000_s1055" style="position:absolute;left:23606;top:24410;width:18792;height:2571;visibility:visible;mso-wrap-style:square;v-text-anchor:top" coordsize="1879219,2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" path="m,l,128524r1879219,l1879219,257048e" filled="f" strokecolor="#c4d5eb" strokeweight="1pt">
                  <v:stroke miterlimit="83231f" joinstyle="miter"/>
                  <v:path arrowok="t" textboxrect="0,0,1879219,257048"/>
                </v:shape>
                <v:shape id="Shape 6400" o:spid="_x0000_s1056" style="position:absolute;left:37578;top:26979;width:9636;height:6424;visibility:visible;mso-wrap-style:square;v-text-anchor:top" coordsize="963676,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" path="m64262,l899414,v35433,,64262,28829,64262,64262l963676,578231v,35433,-28829,64135,-64262,64135l64262,642366c28829,642366,,613664,,578231l,64262c,28829,28829,,64262,xe" fillcolor="#a4c0e3" stroked="f" strokeweight="0">
                  <v:stroke miterlimit="83231f" joinstyle="miter"/>
                  <v:path arrowok="t" textboxrect="0,0,963676,642366"/>
                </v:shape>
                <v:shape id="Shape 6401" o:spid="_x0000_s1057" style="position:absolute;left:37578;top:26979;width:9636;height:6424;visibility:visible;mso-wrap-style:square;v-text-anchor:top" coordsize="963676,642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" path="m,64262c,28829,28829,,64262,l899414,v35433,,64262,28829,64262,64262l963676,578231v,35433,-28829,64135,-64262,64135l64262,642366c28829,642366,,613664,,578231l,64262xe" filled="f" strokecolor="white" strokeweight="1pt">
                  <v:stroke miterlimit="83231f" joinstyle="miter"/>
                  <v:path arrowok="t" textboxrect="0,0,963676,642366"/>
                </v:shape>
                <v:rect id="Rectangle 6402" o:spid="_x0000_s1058" style="position:absolute;left:38814;top:27688;width:7382;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4DD3AD51" w14:textId="77777777" w:rsidR="00B369FA" w:rsidRDefault="00B369FA" w:rsidP="00B369FA">
                        <w:pPr>
                          <w:spacing w:after="160" w:line="259" w:lineRule="auto"/>
                          <w:jc w:val="left"/>
                        </w:pPr>
                        <w:r>
                          <w:rPr>
                            <w:rFonts w:ascii="KaiTi" w:eastAsia="KaiTi" w:hAnsi="KaiTi" w:cs="KaiTi"/>
                            <w:color w:val="FFFFFF"/>
                            <w:sz w:val="24"/>
                          </w:rPr>
                          <w:t>副经理</w:t>
                        </w:r>
                      </w:p>
                    </w:txbxContent>
                  </v:textbox>
                </v:rect>
                <v:rect id="Rectangle 6403" o:spid="_x0000_s1059" style="position:absolute;left:38215;top:30565;width:8104;height: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1C826D70" w14:textId="77777777" w:rsidR="00B369FA" w:rsidRDefault="00B369FA" w:rsidP="00B369FA">
                        <w:pPr>
                          <w:spacing w:after="160" w:line="259" w:lineRule="auto"/>
                          <w:jc w:val="left"/>
                        </w:pPr>
                        <w:r>
                          <w:rPr>
                            <w:rFonts w:ascii="KaiTi" w:eastAsia="KaiTi" w:hAnsi="KaiTi" w:cs="KaiTi"/>
                            <w:color w:val="FFFFFF"/>
                            <w:sz w:val="24"/>
                          </w:rPr>
                          <w:t>行政部门</w:t>
                        </w:r>
                      </w:p>
                    </w:txbxContent>
                  </v:textbox>
                </v:rect>
                <w10:anchorlock/>
              </v:group>
            </w:pict>
          </mc:Fallback>
        </mc:AlternateContent>
      </w:r>
    </w:p>
    <w:p w14:paraId="413A3344" w14:textId="4E312F69" w:rsidR="004F7AD2" w:rsidRPr="002426F8" w:rsidRDefault="004F7AD2" w:rsidP="004F7AD2">
      <w:pPr>
        <w:ind w:firstLineChars="200" w:firstLine="420"/>
        <w:rPr>
          <w:b/>
        </w:rPr>
      </w:pPr>
      <w:r w:rsidRPr="002426F8">
        <w:rPr>
          <w:rFonts w:hint="eastAsia"/>
          <w:b/>
        </w:rPr>
        <w:t>后期构架</w:t>
      </w:r>
    </w:p>
    <w:p w14:paraId="4FF4BCC4" w14:textId="37811926" w:rsidR="004F7AD2" w:rsidRDefault="004F7AD2" w:rsidP="004F7AD2">
      <w:pPr>
        <w:ind w:firstLineChars="200" w:firstLine="420"/>
      </w:pPr>
      <w:r>
        <w:t>创业中后期随着公司总体规模的不断扩大，公司的组织架构需要进行更加系统和完整的调整及优化。如图所示，采取职能化的组织构架，将部门根据需要进行细化。</w:t>
      </w:r>
      <w:r w:rsidR="00572C7B">
        <w:rPr>
          <w:rFonts w:hint="eastAsia"/>
        </w:rPr>
        <w:t>作为高新技术型公司仍然要解决好部门之间的及时沟通信息交互，并坚持一定权利的下放工作。</w:t>
      </w:r>
    </w:p>
    <w:p w14:paraId="46195B29" w14:textId="6A70A1CA" w:rsidR="004F7AD2" w:rsidRDefault="004F7AD2" w:rsidP="0056705A">
      <w:r>
        <w:rPr>
          <w:rFonts w:ascii="Calibri" w:eastAsia="Calibri" w:hAnsi="Calibri" w:cs="Calibri"/>
          <w:noProof/>
          <w:sz w:val="22"/>
        </w:rPr>
        <mc:AlternateContent>
          <mc:Choice Requires="wpg">
            <w:drawing>
              <wp:inline distT="0" distB="0" distL="0" distR="0" wp14:anchorId="7B401AC5" wp14:editId="03FC2FC5">
                <wp:extent cx="5042013" cy="4433977"/>
                <wp:effectExtent l="0" t="0" r="0" b="5080"/>
                <wp:docPr id="50937" name="Group 50937"/>
                <wp:cNvGraphicFramePr/>
                <a:graphic xmlns:a="http://schemas.openxmlformats.org/drawingml/2006/main">
                  <a:graphicData uri="http://schemas.microsoft.com/office/word/2010/wordprocessingGroup">
                    <wpg:wgp>
                      <wpg:cNvGrpSpPr/>
                      <wpg:grpSpPr>
                        <a:xfrm>
                          <a:off x="0" y="0"/>
                          <a:ext cx="5042013" cy="4433977"/>
                          <a:chOff x="0" y="0"/>
                          <a:chExt cx="5042013" cy="4433977"/>
                        </a:xfrm>
                      </wpg:grpSpPr>
                      <wps:wsp>
                        <wps:cNvPr id="6528" name="Shape 6528"/>
                        <wps:cNvSpPr/>
                        <wps:spPr>
                          <a:xfrm>
                            <a:off x="3699002" y="2444242"/>
                            <a:ext cx="139446" cy="1747266"/>
                          </a:xfrm>
                          <a:custGeom>
                            <a:avLst/>
                            <a:gdLst/>
                            <a:ahLst/>
                            <a:cxnLst/>
                            <a:rect l="0" t="0" r="0" b="0"/>
                            <a:pathLst>
                              <a:path w="139446" h="1747266">
                                <a:moveTo>
                                  <a:pt x="0" y="0"/>
                                </a:moveTo>
                                <a:lnTo>
                                  <a:pt x="0" y="1747266"/>
                                </a:lnTo>
                                <a:lnTo>
                                  <a:pt x="139446" y="1747266"/>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29" name="Shape 6529"/>
                        <wps:cNvSpPr/>
                        <wps:spPr>
                          <a:xfrm>
                            <a:off x="3699002" y="2444242"/>
                            <a:ext cx="139446" cy="1087374"/>
                          </a:xfrm>
                          <a:custGeom>
                            <a:avLst/>
                            <a:gdLst/>
                            <a:ahLst/>
                            <a:cxnLst/>
                            <a:rect l="0" t="0" r="0" b="0"/>
                            <a:pathLst>
                              <a:path w="139446" h="1087374">
                                <a:moveTo>
                                  <a:pt x="0" y="0"/>
                                </a:moveTo>
                                <a:lnTo>
                                  <a:pt x="0" y="1087374"/>
                                </a:lnTo>
                                <a:lnTo>
                                  <a:pt x="139446" y="1087374"/>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0" name="Shape 6530"/>
                        <wps:cNvSpPr/>
                        <wps:spPr>
                          <a:xfrm>
                            <a:off x="3699002" y="2444242"/>
                            <a:ext cx="139446" cy="427482"/>
                          </a:xfrm>
                          <a:custGeom>
                            <a:avLst/>
                            <a:gdLst/>
                            <a:ahLst/>
                            <a:cxnLst/>
                            <a:rect l="0" t="0" r="0" b="0"/>
                            <a:pathLst>
                              <a:path w="139446" h="427482">
                                <a:moveTo>
                                  <a:pt x="0" y="0"/>
                                </a:moveTo>
                                <a:lnTo>
                                  <a:pt x="0" y="427482"/>
                                </a:lnTo>
                                <a:lnTo>
                                  <a:pt x="139446" y="427482"/>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1" name="Shape 6531"/>
                        <wps:cNvSpPr/>
                        <wps:spPr>
                          <a:xfrm>
                            <a:off x="2383917" y="1784350"/>
                            <a:ext cx="1686814" cy="195199"/>
                          </a:xfrm>
                          <a:custGeom>
                            <a:avLst/>
                            <a:gdLst/>
                            <a:ahLst/>
                            <a:cxnLst/>
                            <a:rect l="0" t="0" r="0" b="0"/>
                            <a:pathLst>
                              <a:path w="1686814" h="195199">
                                <a:moveTo>
                                  <a:pt x="0" y="0"/>
                                </a:moveTo>
                                <a:lnTo>
                                  <a:pt x="0" y="97663"/>
                                </a:lnTo>
                                <a:lnTo>
                                  <a:pt x="1686814" y="97663"/>
                                </a:lnTo>
                                <a:lnTo>
                                  <a:pt x="1686814" y="195199"/>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2" name="Shape 6532"/>
                        <wps:cNvSpPr/>
                        <wps:spPr>
                          <a:xfrm>
                            <a:off x="2574417" y="2444242"/>
                            <a:ext cx="139446" cy="1747266"/>
                          </a:xfrm>
                          <a:custGeom>
                            <a:avLst/>
                            <a:gdLst/>
                            <a:ahLst/>
                            <a:cxnLst/>
                            <a:rect l="0" t="0" r="0" b="0"/>
                            <a:pathLst>
                              <a:path w="139446" h="1747266">
                                <a:moveTo>
                                  <a:pt x="0" y="0"/>
                                </a:moveTo>
                                <a:lnTo>
                                  <a:pt x="0" y="1747266"/>
                                </a:lnTo>
                                <a:lnTo>
                                  <a:pt x="139446" y="1747266"/>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3" name="Shape 6533"/>
                        <wps:cNvSpPr/>
                        <wps:spPr>
                          <a:xfrm>
                            <a:off x="2574417" y="2444242"/>
                            <a:ext cx="139446" cy="1087374"/>
                          </a:xfrm>
                          <a:custGeom>
                            <a:avLst/>
                            <a:gdLst/>
                            <a:ahLst/>
                            <a:cxnLst/>
                            <a:rect l="0" t="0" r="0" b="0"/>
                            <a:pathLst>
                              <a:path w="139446" h="1087374">
                                <a:moveTo>
                                  <a:pt x="0" y="0"/>
                                </a:moveTo>
                                <a:lnTo>
                                  <a:pt x="0" y="1087374"/>
                                </a:lnTo>
                                <a:lnTo>
                                  <a:pt x="139446" y="1087374"/>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4" name="Shape 6534"/>
                        <wps:cNvSpPr/>
                        <wps:spPr>
                          <a:xfrm>
                            <a:off x="2574417" y="2444242"/>
                            <a:ext cx="139446" cy="427482"/>
                          </a:xfrm>
                          <a:custGeom>
                            <a:avLst/>
                            <a:gdLst/>
                            <a:ahLst/>
                            <a:cxnLst/>
                            <a:rect l="0" t="0" r="0" b="0"/>
                            <a:pathLst>
                              <a:path w="139446" h="427482">
                                <a:moveTo>
                                  <a:pt x="0" y="0"/>
                                </a:moveTo>
                                <a:lnTo>
                                  <a:pt x="0" y="427482"/>
                                </a:lnTo>
                                <a:lnTo>
                                  <a:pt x="139446" y="427482"/>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5" name="Shape 6535"/>
                        <wps:cNvSpPr/>
                        <wps:spPr>
                          <a:xfrm>
                            <a:off x="2383917" y="1784350"/>
                            <a:ext cx="562229" cy="195199"/>
                          </a:xfrm>
                          <a:custGeom>
                            <a:avLst/>
                            <a:gdLst/>
                            <a:ahLst/>
                            <a:cxnLst/>
                            <a:rect l="0" t="0" r="0" b="0"/>
                            <a:pathLst>
                              <a:path w="562229" h="195199">
                                <a:moveTo>
                                  <a:pt x="0" y="0"/>
                                </a:moveTo>
                                <a:lnTo>
                                  <a:pt x="0" y="97663"/>
                                </a:lnTo>
                                <a:lnTo>
                                  <a:pt x="562229" y="97663"/>
                                </a:lnTo>
                                <a:lnTo>
                                  <a:pt x="562229" y="195199"/>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6" name="Shape 6536"/>
                        <wps:cNvSpPr/>
                        <wps:spPr>
                          <a:xfrm>
                            <a:off x="2053971" y="2444242"/>
                            <a:ext cx="139446" cy="1087374"/>
                          </a:xfrm>
                          <a:custGeom>
                            <a:avLst/>
                            <a:gdLst/>
                            <a:ahLst/>
                            <a:cxnLst/>
                            <a:rect l="0" t="0" r="0" b="0"/>
                            <a:pathLst>
                              <a:path w="139446" h="1087374">
                                <a:moveTo>
                                  <a:pt x="139446" y="0"/>
                                </a:moveTo>
                                <a:lnTo>
                                  <a:pt x="139446" y="1087374"/>
                                </a:lnTo>
                                <a:lnTo>
                                  <a:pt x="0" y="1087374"/>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7" name="Shape 6537"/>
                        <wps:cNvSpPr/>
                        <wps:spPr>
                          <a:xfrm>
                            <a:off x="2053971" y="2444242"/>
                            <a:ext cx="139446" cy="427482"/>
                          </a:xfrm>
                          <a:custGeom>
                            <a:avLst/>
                            <a:gdLst/>
                            <a:ahLst/>
                            <a:cxnLst/>
                            <a:rect l="0" t="0" r="0" b="0"/>
                            <a:pathLst>
                              <a:path w="139446" h="427482">
                                <a:moveTo>
                                  <a:pt x="139446" y="0"/>
                                </a:moveTo>
                                <a:lnTo>
                                  <a:pt x="139446" y="427482"/>
                                </a:lnTo>
                                <a:lnTo>
                                  <a:pt x="0" y="427482"/>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8" name="Shape 6538"/>
                        <wps:cNvSpPr/>
                        <wps:spPr>
                          <a:xfrm>
                            <a:off x="1821688" y="1784350"/>
                            <a:ext cx="562229" cy="195199"/>
                          </a:xfrm>
                          <a:custGeom>
                            <a:avLst/>
                            <a:gdLst/>
                            <a:ahLst/>
                            <a:cxnLst/>
                            <a:rect l="0" t="0" r="0" b="0"/>
                            <a:pathLst>
                              <a:path w="562229" h="195199">
                                <a:moveTo>
                                  <a:pt x="562229" y="0"/>
                                </a:moveTo>
                                <a:lnTo>
                                  <a:pt x="562229" y="97663"/>
                                </a:lnTo>
                                <a:lnTo>
                                  <a:pt x="0" y="97663"/>
                                </a:lnTo>
                                <a:lnTo>
                                  <a:pt x="0" y="195199"/>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39" name="Shape 6539"/>
                        <wps:cNvSpPr/>
                        <wps:spPr>
                          <a:xfrm>
                            <a:off x="929386" y="2444242"/>
                            <a:ext cx="139446" cy="1087374"/>
                          </a:xfrm>
                          <a:custGeom>
                            <a:avLst/>
                            <a:gdLst/>
                            <a:ahLst/>
                            <a:cxnLst/>
                            <a:rect l="0" t="0" r="0" b="0"/>
                            <a:pathLst>
                              <a:path w="139446" h="1087374">
                                <a:moveTo>
                                  <a:pt x="139446" y="0"/>
                                </a:moveTo>
                                <a:lnTo>
                                  <a:pt x="139446" y="1087374"/>
                                </a:lnTo>
                                <a:lnTo>
                                  <a:pt x="0" y="1087374"/>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40" name="Shape 6540"/>
                        <wps:cNvSpPr/>
                        <wps:spPr>
                          <a:xfrm>
                            <a:off x="929386" y="2444242"/>
                            <a:ext cx="139446" cy="427482"/>
                          </a:xfrm>
                          <a:custGeom>
                            <a:avLst/>
                            <a:gdLst/>
                            <a:ahLst/>
                            <a:cxnLst/>
                            <a:rect l="0" t="0" r="0" b="0"/>
                            <a:pathLst>
                              <a:path w="139446" h="427482">
                                <a:moveTo>
                                  <a:pt x="139446" y="0"/>
                                </a:moveTo>
                                <a:lnTo>
                                  <a:pt x="139446" y="427482"/>
                                </a:lnTo>
                                <a:lnTo>
                                  <a:pt x="0" y="427482"/>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41" name="Shape 6541"/>
                        <wps:cNvSpPr/>
                        <wps:spPr>
                          <a:xfrm>
                            <a:off x="697103" y="1784350"/>
                            <a:ext cx="1686814" cy="195199"/>
                          </a:xfrm>
                          <a:custGeom>
                            <a:avLst/>
                            <a:gdLst/>
                            <a:ahLst/>
                            <a:cxnLst/>
                            <a:rect l="0" t="0" r="0" b="0"/>
                            <a:pathLst>
                              <a:path w="1686814" h="195199">
                                <a:moveTo>
                                  <a:pt x="1686814" y="0"/>
                                </a:moveTo>
                                <a:lnTo>
                                  <a:pt x="1686814" y="97663"/>
                                </a:lnTo>
                                <a:lnTo>
                                  <a:pt x="0" y="97663"/>
                                </a:lnTo>
                                <a:lnTo>
                                  <a:pt x="0" y="195199"/>
                                </a:lnTo>
                              </a:path>
                            </a:pathLst>
                          </a:custGeom>
                          <a:ln w="12700" cap="flat">
                            <a:miter lim="127000"/>
                          </a:ln>
                        </wps:spPr>
                        <wps:style>
                          <a:lnRef idx="1">
                            <a:srgbClr val="C4D5EB"/>
                          </a:lnRef>
                          <a:fillRef idx="0">
                            <a:srgbClr val="000000">
                              <a:alpha val="0"/>
                            </a:srgbClr>
                          </a:fillRef>
                          <a:effectRef idx="0">
                            <a:scrgbClr r="0" g="0" b="0"/>
                          </a:effectRef>
                          <a:fontRef idx="none"/>
                        </wps:style>
                        <wps:bodyPr/>
                      </wps:wsp>
                      <wps:wsp>
                        <wps:cNvPr id="6542" name="Shape 6542"/>
                        <wps:cNvSpPr/>
                        <wps:spPr>
                          <a:xfrm>
                            <a:off x="2383917" y="1124585"/>
                            <a:ext cx="0" cy="195073"/>
                          </a:xfrm>
                          <a:custGeom>
                            <a:avLst/>
                            <a:gdLst/>
                            <a:ahLst/>
                            <a:cxnLst/>
                            <a:rect l="0" t="0" r="0" b="0"/>
                            <a:pathLst>
                              <a:path h="195073">
                                <a:moveTo>
                                  <a:pt x="0" y="0"/>
                                </a:moveTo>
                                <a:lnTo>
                                  <a:pt x="0" y="195073"/>
                                </a:lnTo>
                              </a:path>
                            </a:pathLst>
                          </a:custGeom>
                          <a:ln w="12700" cap="flat">
                            <a:miter lim="127000"/>
                          </a:ln>
                        </wps:spPr>
                        <wps:style>
                          <a:lnRef idx="1">
                            <a:srgbClr val="A4C0E3"/>
                          </a:lnRef>
                          <a:fillRef idx="0">
                            <a:srgbClr val="000000">
                              <a:alpha val="0"/>
                            </a:srgbClr>
                          </a:fillRef>
                          <a:effectRef idx="0">
                            <a:scrgbClr r="0" g="0" b="0"/>
                          </a:effectRef>
                          <a:fontRef idx="none"/>
                        </wps:style>
                        <wps:bodyPr/>
                      </wps:wsp>
                      <wps:wsp>
                        <wps:cNvPr id="6543" name="Shape 6543"/>
                        <wps:cNvSpPr/>
                        <wps:spPr>
                          <a:xfrm>
                            <a:off x="2383917" y="464693"/>
                            <a:ext cx="0" cy="195199"/>
                          </a:xfrm>
                          <a:custGeom>
                            <a:avLst/>
                            <a:gdLst/>
                            <a:ahLst/>
                            <a:cxnLst/>
                            <a:rect l="0" t="0" r="0" b="0"/>
                            <a:pathLst>
                              <a:path h="195199">
                                <a:moveTo>
                                  <a:pt x="0" y="0"/>
                                </a:moveTo>
                                <a:lnTo>
                                  <a:pt x="0" y="195199"/>
                                </a:lnTo>
                              </a:path>
                            </a:pathLst>
                          </a:custGeom>
                          <a:ln w="12700" cap="flat">
                            <a:miter lim="127000"/>
                          </a:ln>
                        </wps:spPr>
                        <wps:style>
                          <a:lnRef idx="1">
                            <a:srgbClr val="7AA9DA"/>
                          </a:lnRef>
                          <a:fillRef idx="0">
                            <a:srgbClr val="000000">
                              <a:alpha val="0"/>
                            </a:srgbClr>
                          </a:fillRef>
                          <a:effectRef idx="0">
                            <a:scrgbClr r="0" g="0" b="0"/>
                          </a:effectRef>
                          <a:fontRef idx="none"/>
                        </wps:style>
                        <wps:bodyPr/>
                      </wps:wsp>
                      <wps:wsp>
                        <wps:cNvPr id="54735" name="Shape 54735"/>
                        <wps:cNvSpPr/>
                        <wps:spPr>
                          <a:xfrm>
                            <a:off x="1919224" y="0"/>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477BA9"/>
                          </a:fillRef>
                          <a:effectRef idx="0">
                            <a:scrgbClr r="0" g="0" b="0"/>
                          </a:effectRef>
                          <a:fontRef idx="none"/>
                        </wps:style>
                        <wps:bodyPr/>
                      </wps:wsp>
                      <wps:wsp>
                        <wps:cNvPr id="6545" name="Shape 6545"/>
                        <wps:cNvSpPr/>
                        <wps:spPr>
                          <a:xfrm>
                            <a:off x="1919224" y="0"/>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46" name="Rectangle 6546"/>
                        <wps:cNvSpPr/>
                        <wps:spPr>
                          <a:xfrm>
                            <a:off x="2181479" y="117657"/>
                            <a:ext cx="541188" cy="269581"/>
                          </a:xfrm>
                          <a:prstGeom prst="rect">
                            <a:avLst/>
                          </a:prstGeom>
                          <a:ln>
                            <a:noFill/>
                          </a:ln>
                        </wps:spPr>
                        <wps:txbx>
                          <w:txbxContent>
                            <w:p w14:paraId="65BF5309" w14:textId="77777777" w:rsidR="004F7AD2" w:rsidRDefault="004F7AD2" w:rsidP="004F7AD2">
                              <w:pPr>
                                <w:spacing w:after="160" w:line="259" w:lineRule="auto"/>
                                <w:jc w:val="left"/>
                              </w:pPr>
                              <w:r>
                                <w:rPr>
                                  <w:rFonts w:ascii="KaiTi" w:eastAsia="KaiTi" w:hAnsi="KaiTi" w:cs="KaiTi"/>
                                  <w:color w:val="FFFFFF"/>
                                  <w:sz w:val="32"/>
                                </w:rPr>
                                <w:t>股东</w:t>
                              </w:r>
                            </w:p>
                          </w:txbxContent>
                        </wps:txbx>
                        <wps:bodyPr horzOverflow="overflow" vert="horz" lIns="0" tIns="0" rIns="0" bIns="0" rtlCol="0">
                          <a:noAutofit/>
                        </wps:bodyPr>
                      </wps:wsp>
                      <wps:wsp>
                        <wps:cNvPr id="54736" name="Shape 54736"/>
                        <wps:cNvSpPr/>
                        <wps:spPr>
                          <a:xfrm>
                            <a:off x="1919224" y="659892"/>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528CC1"/>
                          </a:fillRef>
                          <a:effectRef idx="0">
                            <a:scrgbClr r="0" g="0" b="0"/>
                          </a:effectRef>
                          <a:fontRef idx="none"/>
                        </wps:style>
                        <wps:bodyPr/>
                      </wps:wsp>
                      <wps:wsp>
                        <wps:cNvPr id="6548" name="Shape 6548"/>
                        <wps:cNvSpPr/>
                        <wps:spPr>
                          <a:xfrm>
                            <a:off x="1919224" y="659892"/>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058" name="Rectangle 49058"/>
                        <wps:cNvSpPr/>
                        <wps:spPr>
                          <a:xfrm>
                            <a:off x="2296160" y="792155"/>
                            <a:ext cx="474299" cy="237149"/>
                          </a:xfrm>
                          <a:prstGeom prst="rect">
                            <a:avLst/>
                          </a:prstGeom>
                          <a:ln>
                            <a:noFill/>
                          </a:ln>
                        </wps:spPr>
                        <wps:txbx>
                          <w:txbxContent>
                            <w:p w14:paraId="1FFF1FA9" w14:textId="77777777" w:rsidR="004F7AD2" w:rsidRDefault="004F7AD2" w:rsidP="004F7AD2">
                              <w:pPr>
                                <w:spacing w:after="160" w:line="259" w:lineRule="auto"/>
                                <w:jc w:val="left"/>
                              </w:pPr>
                              <w:r>
                                <w:rPr>
                                  <w:rFonts w:ascii="KaiTi" w:eastAsia="KaiTi" w:hAnsi="KaiTi" w:cs="KaiTi"/>
                                  <w:color w:val="FFFFFF"/>
                                  <w:sz w:val="28"/>
                                </w:rPr>
                                <w:t>事长</w:t>
                              </w:r>
                            </w:p>
                          </w:txbxContent>
                        </wps:txbx>
                        <wps:bodyPr horzOverflow="overflow" vert="horz" lIns="0" tIns="0" rIns="0" bIns="0" rtlCol="0">
                          <a:noAutofit/>
                        </wps:bodyPr>
                      </wps:wsp>
                      <wps:wsp>
                        <wps:cNvPr id="49057" name="Rectangle 49057"/>
                        <wps:cNvSpPr/>
                        <wps:spPr>
                          <a:xfrm>
                            <a:off x="2117852" y="792155"/>
                            <a:ext cx="237150" cy="237149"/>
                          </a:xfrm>
                          <a:prstGeom prst="rect">
                            <a:avLst/>
                          </a:prstGeom>
                          <a:ln>
                            <a:noFill/>
                          </a:ln>
                        </wps:spPr>
                        <wps:txbx>
                          <w:txbxContent>
                            <w:p w14:paraId="36F802FA" w14:textId="77777777" w:rsidR="004F7AD2" w:rsidRDefault="004F7AD2" w:rsidP="004F7AD2">
                              <w:pPr>
                                <w:spacing w:after="160" w:line="259" w:lineRule="auto"/>
                                <w:jc w:val="left"/>
                              </w:pPr>
                              <w:r>
                                <w:rPr>
                                  <w:rFonts w:ascii="KaiTi" w:eastAsia="KaiTi" w:hAnsi="KaiTi" w:cs="KaiTi"/>
                                  <w:color w:val="FFFFFF"/>
                                  <w:sz w:val="28"/>
                                </w:rPr>
                                <w:t>董</w:t>
                              </w:r>
                            </w:p>
                          </w:txbxContent>
                        </wps:txbx>
                        <wps:bodyPr horzOverflow="overflow" vert="horz" lIns="0" tIns="0" rIns="0" bIns="0" rtlCol="0">
                          <a:noAutofit/>
                        </wps:bodyPr>
                      </wps:wsp>
                      <wps:wsp>
                        <wps:cNvPr id="54737" name="Shape 54737"/>
                        <wps:cNvSpPr/>
                        <wps:spPr>
                          <a:xfrm>
                            <a:off x="1919224" y="1319657"/>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5F9CD5"/>
                          </a:fillRef>
                          <a:effectRef idx="0">
                            <a:scrgbClr r="0" g="0" b="0"/>
                          </a:effectRef>
                          <a:fontRef idx="none"/>
                        </wps:style>
                        <wps:bodyPr/>
                      </wps:wsp>
                      <wps:wsp>
                        <wps:cNvPr id="6551" name="Shape 6551"/>
                        <wps:cNvSpPr/>
                        <wps:spPr>
                          <a:xfrm>
                            <a:off x="1919224" y="1319657"/>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055" name="Rectangle 49055"/>
                        <wps:cNvSpPr/>
                        <wps:spPr>
                          <a:xfrm>
                            <a:off x="2117852" y="1452047"/>
                            <a:ext cx="237150" cy="237149"/>
                          </a:xfrm>
                          <a:prstGeom prst="rect">
                            <a:avLst/>
                          </a:prstGeom>
                          <a:ln>
                            <a:noFill/>
                          </a:ln>
                        </wps:spPr>
                        <wps:txbx>
                          <w:txbxContent>
                            <w:p w14:paraId="34DCC2EE" w14:textId="77777777" w:rsidR="004F7AD2" w:rsidRDefault="004F7AD2" w:rsidP="004F7AD2">
                              <w:pPr>
                                <w:spacing w:after="160" w:line="259" w:lineRule="auto"/>
                                <w:jc w:val="left"/>
                              </w:pPr>
                              <w:r>
                                <w:rPr>
                                  <w:rFonts w:ascii="KaiTi" w:eastAsia="KaiTi" w:hAnsi="KaiTi" w:cs="KaiTi"/>
                                  <w:color w:val="FFFFFF"/>
                                  <w:sz w:val="28"/>
                                </w:rPr>
                                <w:t>总</w:t>
                              </w:r>
                            </w:p>
                          </w:txbxContent>
                        </wps:txbx>
                        <wps:bodyPr horzOverflow="overflow" vert="horz" lIns="0" tIns="0" rIns="0" bIns="0" rtlCol="0">
                          <a:noAutofit/>
                        </wps:bodyPr>
                      </wps:wsp>
                      <wps:wsp>
                        <wps:cNvPr id="49056" name="Rectangle 49056"/>
                        <wps:cNvSpPr/>
                        <wps:spPr>
                          <a:xfrm>
                            <a:off x="2296160" y="1452047"/>
                            <a:ext cx="474299" cy="237149"/>
                          </a:xfrm>
                          <a:prstGeom prst="rect">
                            <a:avLst/>
                          </a:prstGeom>
                          <a:ln>
                            <a:noFill/>
                          </a:ln>
                        </wps:spPr>
                        <wps:txbx>
                          <w:txbxContent>
                            <w:p w14:paraId="67497F63" w14:textId="77777777" w:rsidR="004F7AD2" w:rsidRDefault="004F7AD2" w:rsidP="004F7AD2">
                              <w:pPr>
                                <w:spacing w:after="160" w:line="259" w:lineRule="auto"/>
                                <w:jc w:val="left"/>
                              </w:pPr>
                              <w:r>
                                <w:rPr>
                                  <w:rFonts w:ascii="KaiTi" w:eastAsia="KaiTi" w:hAnsi="KaiTi" w:cs="KaiTi"/>
                                  <w:color w:val="FFFFFF"/>
                                  <w:sz w:val="28"/>
                                </w:rPr>
                                <w:t>经理</w:t>
                              </w:r>
                            </w:p>
                          </w:txbxContent>
                        </wps:txbx>
                        <wps:bodyPr horzOverflow="overflow" vert="horz" lIns="0" tIns="0" rIns="0" bIns="0" rtlCol="0">
                          <a:noAutofit/>
                        </wps:bodyPr>
                      </wps:wsp>
                      <wps:wsp>
                        <wps:cNvPr id="54738" name="Shape 54738"/>
                        <wps:cNvSpPr/>
                        <wps:spPr>
                          <a:xfrm>
                            <a:off x="232405" y="1979367"/>
                            <a:ext cx="929386" cy="591068"/>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54" name="Shape 6554"/>
                        <wps:cNvSpPr/>
                        <wps:spPr>
                          <a:xfrm>
                            <a:off x="232410" y="1979549"/>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301" name="Rectangle 49301"/>
                        <wps:cNvSpPr/>
                        <wps:spPr>
                          <a:xfrm>
                            <a:off x="430784" y="1967794"/>
                            <a:ext cx="474299" cy="237149"/>
                          </a:xfrm>
                          <a:prstGeom prst="rect">
                            <a:avLst/>
                          </a:prstGeom>
                          <a:ln>
                            <a:noFill/>
                          </a:ln>
                        </wps:spPr>
                        <wps:txbx>
                          <w:txbxContent>
                            <w:p w14:paraId="30AB4C78" w14:textId="77777777" w:rsidR="004F7AD2" w:rsidRDefault="004F7AD2" w:rsidP="004F7AD2">
                              <w:pPr>
                                <w:spacing w:after="160" w:line="259" w:lineRule="auto"/>
                                <w:jc w:val="left"/>
                              </w:pPr>
                              <w:r>
                                <w:rPr>
                                  <w:rFonts w:ascii="KaiTi" w:eastAsia="KaiTi" w:hAnsi="KaiTi" w:cs="KaiTi"/>
                                  <w:color w:val="FFFFFF"/>
                                  <w:sz w:val="28"/>
                                </w:rPr>
                                <w:t>副经</w:t>
                              </w:r>
                            </w:p>
                          </w:txbxContent>
                        </wps:txbx>
                        <wps:bodyPr horzOverflow="overflow" vert="horz" lIns="0" tIns="0" rIns="0" bIns="0" rtlCol="0">
                          <a:noAutofit/>
                        </wps:bodyPr>
                      </wps:wsp>
                      <wps:wsp>
                        <wps:cNvPr id="49303" name="Rectangle 49303"/>
                        <wps:cNvSpPr/>
                        <wps:spPr>
                          <a:xfrm>
                            <a:off x="787400" y="1967794"/>
                            <a:ext cx="237150" cy="237149"/>
                          </a:xfrm>
                          <a:prstGeom prst="rect">
                            <a:avLst/>
                          </a:prstGeom>
                          <a:ln>
                            <a:noFill/>
                          </a:ln>
                        </wps:spPr>
                        <wps:txbx>
                          <w:txbxContent>
                            <w:p w14:paraId="6913D1CE" w14:textId="77777777" w:rsidR="004F7AD2" w:rsidRDefault="004F7AD2" w:rsidP="004F7AD2">
                              <w:pPr>
                                <w:spacing w:after="160" w:line="259" w:lineRule="auto"/>
                                <w:jc w:val="left"/>
                              </w:pPr>
                              <w:r>
                                <w:rPr>
                                  <w:rFonts w:ascii="KaiTi" w:eastAsia="KaiTi" w:hAnsi="KaiTi" w:cs="KaiTi"/>
                                  <w:color w:val="FFFFFF"/>
                                  <w:sz w:val="28"/>
                                </w:rPr>
                                <w:t>理</w:t>
                              </w:r>
                            </w:p>
                          </w:txbxContent>
                        </wps:txbx>
                        <wps:bodyPr horzOverflow="overflow" vert="horz" lIns="0" tIns="0" rIns="0" bIns="0" rtlCol="0">
                          <a:noAutofit/>
                        </wps:bodyPr>
                      </wps:wsp>
                      <wps:wsp>
                        <wps:cNvPr id="49299" name="Rectangle 49299"/>
                        <wps:cNvSpPr/>
                        <wps:spPr>
                          <a:xfrm>
                            <a:off x="430774" y="2255623"/>
                            <a:ext cx="474299" cy="323675"/>
                          </a:xfrm>
                          <a:prstGeom prst="rect">
                            <a:avLst/>
                          </a:prstGeom>
                          <a:ln>
                            <a:noFill/>
                          </a:ln>
                        </wps:spPr>
                        <wps:txbx>
                          <w:txbxContent>
                            <w:p w14:paraId="0DAF7069" w14:textId="77777777" w:rsidR="004F7AD2" w:rsidRDefault="004F7AD2" w:rsidP="004F7AD2">
                              <w:pPr>
                                <w:spacing w:after="160" w:line="259" w:lineRule="auto"/>
                                <w:jc w:val="left"/>
                              </w:pPr>
                              <w:r>
                                <w:rPr>
                                  <w:rFonts w:ascii="KaiTi" w:eastAsia="KaiTi" w:hAnsi="KaiTi" w:cs="KaiTi"/>
                                  <w:color w:val="FFFFFF"/>
                                  <w:sz w:val="28"/>
                                </w:rPr>
                                <w:t>技术</w:t>
                              </w:r>
                            </w:p>
                          </w:txbxContent>
                        </wps:txbx>
                        <wps:bodyPr horzOverflow="overflow" vert="horz" lIns="0" tIns="0" rIns="0" bIns="0" rtlCol="0">
                          <a:noAutofit/>
                        </wps:bodyPr>
                      </wps:wsp>
                      <wps:wsp>
                        <wps:cNvPr id="49300" name="Rectangle 49300"/>
                        <wps:cNvSpPr/>
                        <wps:spPr>
                          <a:xfrm>
                            <a:off x="787382" y="2255623"/>
                            <a:ext cx="237150" cy="314812"/>
                          </a:xfrm>
                          <a:prstGeom prst="rect">
                            <a:avLst/>
                          </a:prstGeom>
                          <a:ln>
                            <a:noFill/>
                          </a:ln>
                        </wps:spPr>
                        <wps:txbx>
                          <w:txbxContent>
                            <w:p w14:paraId="04A382EF" w14:textId="77777777" w:rsidR="004F7AD2" w:rsidRDefault="004F7AD2" w:rsidP="004F7AD2">
                              <w:pPr>
                                <w:spacing w:after="160" w:line="259" w:lineRule="auto"/>
                                <w:jc w:val="left"/>
                              </w:pPr>
                              <w:r>
                                <w:rPr>
                                  <w:rFonts w:ascii="KaiTi" w:eastAsia="KaiTi" w:hAnsi="KaiTi" w:cs="KaiTi"/>
                                  <w:color w:val="FFFFFF"/>
                                  <w:sz w:val="28"/>
                                </w:rPr>
                                <w:t>部</w:t>
                              </w:r>
                            </w:p>
                          </w:txbxContent>
                        </wps:txbx>
                        <wps:bodyPr horzOverflow="overflow" vert="horz" lIns="0" tIns="0" rIns="0" bIns="0" rtlCol="0">
                          <a:noAutofit/>
                        </wps:bodyPr>
                      </wps:wsp>
                      <wps:wsp>
                        <wps:cNvPr id="54739" name="Shape 54739"/>
                        <wps:cNvSpPr/>
                        <wps:spPr>
                          <a:xfrm>
                            <a:off x="0" y="2639441"/>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58" name="Shape 6558"/>
                        <wps:cNvSpPr/>
                        <wps:spPr>
                          <a:xfrm>
                            <a:off x="0" y="2639441"/>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59" name="Rectangle 6559"/>
                        <wps:cNvSpPr/>
                        <wps:spPr>
                          <a:xfrm>
                            <a:off x="19812" y="2771831"/>
                            <a:ext cx="1183614" cy="332018"/>
                          </a:xfrm>
                          <a:prstGeom prst="rect">
                            <a:avLst/>
                          </a:prstGeom>
                          <a:ln>
                            <a:noFill/>
                          </a:ln>
                        </wps:spPr>
                        <wps:txbx>
                          <w:txbxContent>
                            <w:p w14:paraId="07B9EC83" w14:textId="77777777" w:rsidR="004F7AD2" w:rsidRDefault="004F7AD2" w:rsidP="004F7AD2">
                              <w:pPr>
                                <w:spacing w:after="160" w:line="259" w:lineRule="auto"/>
                                <w:jc w:val="left"/>
                              </w:pPr>
                              <w:r>
                                <w:rPr>
                                  <w:rFonts w:ascii="KaiTi" w:eastAsia="KaiTi" w:hAnsi="KaiTi" w:cs="KaiTi"/>
                                  <w:color w:val="FFFFFF"/>
                                  <w:sz w:val="28"/>
                                </w:rPr>
                                <w:t>产品设计部</w:t>
                              </w:r>
                            </w:p>
                          </w:txbxContent>
                        </wps:txbx>
                        <wps:bodyPr horzOverflow="overflow" vert="horz" lIns="0" tIns="0" rIns="0" bIns="0" rtlCol="0">
                          <a:noAutofit/>
                        </wps:bodyPr>
                      </wps:wsp>
                      <wps:wsp>
                        <wps:cNvPr id="54740" name="Shape 54740"/>
                        <wps:cNvSpPr/>
                        <wps:spPr>
                          <a:xfrm>
                            <a:off x="0" y="3299333"/>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61" name="Shape 6561"/>
                        <wps:cNvSpPr/>
                        <wps:spPr>
                          <a:xfrm>
                            <a:off x="0" y="3299333"/>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62" name="Rectangle 6562"/>
                        <wps:cNvSpPr/>
                        <wps:spPr>
                          <a:xfrm>
                            <a:off x="19812" y="3431662"/>
                            <a:ext cx="1183614" cy="320484"/>
                          </a:xfrm>
                          <a:prstGeom prst="rect">
                            <a:avLst/>
                          </a:prstGeom>
                          <a:ln>
                            <a:noFill/>
                          </a:ln>
                        </wps:spPr>
                        <wps:txbx>
                          <w:txbxContent>
                            <w:p w14:paraId="2AB3CA13" w14:textId="77777777" w:rsidR="004F7AD2" w:rsidRDefault="004F7AD2" w:rsidP="004F7AD2">
                              <w:pPr>
                                <w:spacing w:after="160" w:line="259" w:lineRule="auto"/>
                                <w:jc w:val="left"/>
                              </w:pPr>
                              <w:r>
                                <w:rPr>
                                  <w:rFonts w:ascii="KaiTi" w:eastAsia="KaiTi" w:hAnsi="KaiTi" w:cs="KaiTi"/>
                                  <w:color w:val="FFFFFF"/>
                                  <w:sz w:val="28"/>
                                </w:rPr>
                                <w:t>技术研发部</w:t>
                              </w:r>
                            </w:p>
                          </w:txbxContent>
                        </wps:txbx>
                        <wps:bodyPr horzOverflow="overflow" vert="horz" lIns="0" tIns="0" rIns="0" bIns="0" rtlCol="0">
                          <a:noAutofit/>
                        </wps:bodyPr>
                      </wps:wsp>
                      <wps:wsp>
                        <wps:cNvPr id="54741" name="Shape 54741"/>
                        <wps:cNvSpPr/>
                        <wps:spPr>
                          <a:xfrm>
                            <a:off x="1356965" y="1979367"/>
                            <a:ext cx="929386" cy="573816"/>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64" name="Shape 6564"/>
                        <wps:cNvSpPr/>
                        <wps:spPr>
                          <a:xfrm>
                            <a:off x="1356995" y="1979549"/>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65" name="Rectangle 6565"/>
                        <wps:cNvSpPr/>
                        <wps:spPr>
                          <a:xfrm>
                            <a:off x="1555496" y="1967794"/>
                            <a:ext cx="711449" cy="237149"/>
                          </a:xfrm>
                          <a:prstGeom prst="rect">
                            <a:avLst/>
                          </a:prstGeom>
                          <a:ln>
                            <a:noFill/>
                          </a:ln>
                        </wps:spPr>
                        <wps:txbx>
                          <w:txbxContent>
                            <w:p w14:paraId="39CED127" w14:textId="77777777" w:rsidR="004F7AD2" w:rsidRDefault="004F7AD2" w:rsidP="004F7AD2">
                              <w:pPr>
                                <w:spacing w:after="160" w:line="259" w:lineRule="auto"/>
                                <w:jc w:val="left"/>
                              </w:pPr>
                              <w:r>
                                <w:rPr>
                                  <w:rFonts w:ascii="KaiTi" w:eastAsia="KaiTi" w:hAnsi="KaiTi" w:cs="KaiTi"/>
                                  <w:color w:val="FFFFFF"/>
                                  <w:sz w:val="28"/>
                                </w:rPr>
                                <w:t>副经理</w:t>
                              </w:r>
                            </w:p>
                          </w:txbxContent>
                        </wps:txbx>
                        <wps:bodyPr horzOverflow="overflow" vert="horz" lIns="0" tIns="0" rIns="0" bIns="0" rtlCol="0">
                          <a:noAutofit/>
                        </wps:bodyPr>
                      </wps:wsp>
                      <wps:wsp>
                        <wps:cNvPr id="6566" name="Rectangle 6566"/>
                        <wps:cNvSpPr/>
                        <wps:spPr>
                          <a:xfrm>
                            <a:off x="1538209" y="2210820"/>
                            <a:ext cx="711449" cy="342363"/>
                          </a:xfrm>
                          <a:prstGeom prst="rect">
                            <a:avLst/>
                          </a:prstGeom>
                          <a:ln>
                            <a:noFill/>
                          </a:ln>
                        </wps:spPr>
                        <wps:txbx>
                          <w:txbxContent>
                            <w:p w14:paraId="390FCB9E" w14:textId="77777777" w:rsidR="004F7AD2" w:rsidRDefault="004F7AD2" w:rsidP="004F7AD2">
                              <w:pPr>
                                <w:spacing w:after="160" w:line="259" w:lineRule="auto"/>
                                <w:jc w:val="left"/>
                              </w:pPr>
                              <w:r>
                                <w:rPr>
                                  <w:rFonts w:ascii="KaiTi" w:eastAsia="KaiTi" w:hAnsi="KaiTi" w:cs="KaiTi"/>
                                  <w:color w:val="FFFFFF"/>
                                  <w:sz w:val="28"/>
                                </w:rPr>
                                <w:t>生产部</w:t>
                              </w:r>
                            </w:p>
                          </w:txbxContent>
                        </wps:txbx>
                        <wps:bodyPr horzOverflow="overflow" vert="horz" lIns="0" tIns="0" rIns="0" bIns="0" rtlCol="0">
                          <a:noAutofit/>
                        </wps:bodyPr>
                      </wps:wsp>
                      <wps:wsp>
                        <wps:cNvPr id="54742" name="Shape 54742"/>
                        <wps:cNvSpPr/>
                        <wps:spPr>
                          <a:xfrm>
                            <a:off x="1124585" y="2639441"/>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68" name="Shape 6568"/>
                        <wps:cNvSpPr/>
                        <wps:spPr>
                          <a:xfrm>
                            <a:off x="1124585" y="2639441"/>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69" name="Rectangle 6569"/>
                        <wps:cNvSpPr/>
                        <wps:spPr>
                          <a:xfrm>
                            <a:off x="1144498" y="2771831"/>
                            <a:ext cx="1183614" cy="332018"/>
                          </a:xfrm>
                          <a:prstGeom prst="rect">
                            <a:avLst/>
                          </a:prstGeom>
                          <a:ln>
                            <a:noFill/>
                          </a:ln>
                        </wps:spPr>
                        <wps:txbx>
                          <w:txbxContent>
                            <w:p w14:paraId="4BA5269F" w14:textId="77777777" w:rsidR="004F7AD2" w:rsidRDefault="004F7AD2" w:rsidP="004F7AD2">
                              <w:pPr>
                                <w:spacing w:after="160" w:line="259" w:lineRule="auto"/>
                                <w:jc w:val="left"/>
                              </w:pPr>
                              <w:r>
                                <w:rPr>
                                  <w:rFonts w:ascii="KaiTi" w:eastAsia="KaiTi" w:hAnsi="KaiTi" w:cs="KaiTi"/>
                                  <w:color w:val="FFFFFF"/>
                                  <w:sz w:val="28"/>
                                </w:rPr>
                                <w:t>产品生产部</w:t>
                              </w:r>
                            </w:p>
                          </w:txbxContent>
                        </wps:txbx>
                        <wps:bodyPr horzOverflow="overflow" vert="horz" lIns="0" tIns="0" rIns="0" bIns="0" rtlCol="0">
                          <a:noAutofit/>
                        </wps:bodyPr>
                      </wps:wsp>
                      <wps:wsp>
                        <wps:cNvPr id="54743" name="Shape 54743"/>
                        <wps:cNvSpPr/>
                        <wps:spPr>
                          <a:xfrm>
                            <a:off x="1124585" y="3299333"/>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71" name="Shape 6571"/>
                        <wps:cNvSpPr/>
                        <wps:spPr>
                          <a:xfrm>
                            <a:off x="1124585" y="3299333"/>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72" name="Rectangle 6572"/>
                        <wps:cNvSpPr/>
                        <wps:spPr>
                          <a:xfrm>
                            <a:off x="1144498" y="3431662"/>
                            <a:ext cx="1183614" cy="331695"/>
                          </a:xfrm>
                          <a:prstGeom prst="rect">
                            <a:avLst/>
                          </a:prstGeom>
                          <a:ln>
                            <a:noFill/>
                          </a:ln>
                        </wps:spPr>
                        <wps:txbx>
                          <w:txbxContent>
                            <w:p w14:paraId="1433FC40" w14:textId="77777777" w:rsidR="004F7AD2" w:rsidRDefault="004F7AD2" w:rsidP="004F7AD2">
                              <w:pPr>
                                <w:spacing w:after="160" w:line="259" w:lineRule="auto"/>
                                <w:jc w:val="left"/>
                              </w:pPr>
                              <w:r>
                                <w:rPr>
                                  <w:rFonts w:ascii="KaiTi" w:eastAsia="KaiTi" w:hAnsi="KaiTi" w:cs="KaiTi"/>
                                  <w:color w:val="FFFFFF"/>
                                  <w:sz w:val="28"/>
                                </w:rPr>
                                <w:t>功能策划部</w:t>
                              </w:r>
                            </w:p>
                          </w:txbxContent>
                        </wps:txbx>
                        <wps:bodyPr horzOverflow="overflow" vert="horz" lIns="0" tIns="0" rIns="0" bIns="0" rtlCol="0">
                          <a:noAutofit/>
                        </wps:bodyPr>
                      </wps:wsp>
                      <wps:wsp>
                        <wps:cNvPr id="54744" name="Shape 54744"/>
                        <wps:cNvSpPr/>
                        <wps:spPr>
                          <a:xfrm>
                            <a:off x="2481397" y="1979367"/>
                            <a:ext cx="929386" cy="591068"/>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74" name="Shape 6574"/>
                        <wps:cNvSpPr/>
                        <wps:spPr>
                          <a:xfrm>
                            <a:off x="2481453" y="1979549"/>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75" name="Rectangle 6575"/>
                        <wps:cNvSpPr/>
                        <wps:spPr>
                          <a:xfrm>
                            <a:off x="2680208" y="1967794"/>
                            <a:ext cx="711449" cy="237149"/>
                          </a:xfrm>
                          <a:prstGeom prst="rect">
                            <a:avLst/>
                          </a:prstGeom>
                          <a:ln>
                            <a:noFill/>
                          </a:ln>
                        </wps:spPr>
                        <wps:txbx>
                          <w:txbxContent>
                            <w:p w14:paraId="04FA79A6" w14:textId="77777777" w:rsidR="004F7AD2" w:rsidRDefault="004F7AD2" w:rsidP="004F7AD2">
                              <w:pPr>
                                <w:spacing w:after="160" w:line="259" w:lineRule="auto"/>
                                <w:jc w:val="left"/>
                              </w:pPr>
                              <w:r>
                                <w:rPr>
                                  <w:rFonts w:ascii="KaiTi" w:eastAsia="KaiTi" w:hAnsi="KaiTi" w:cs="KaiTi"/>
                                  <w:color w:val="FFFFFF"/>
                                  <w:sz w:val="28"/>
                                </w:rPr>
                                <w:t>副经理</w:t>
                              </w:r>
                            </w:p>
                          </w:txbxContent>
                        </wps:txbx>
                        <wps:bodyPr horzOverflow="overflow" vert="horz" lIns="0" tIns="0" rIns="0" bIns="0" rtlCol="0">
                          <a:noAutofit/>
                        </wps:bodyPr>
                      </wps:wsp>
                      <wps:wsp>
                        <wps:cNvPr id="6576" name="Rectangle 6576"/>
                        <wps:cNvSpPr/>
                        <wps:spPr>
                          <a:xfrm>
                            <a:off x="2697660" y="2229745"/>
                            <a:ext cx="711449" cy="323673"/>
                          </a:xfrm>
                          <a:prstGeom prst="rect">
                            <a:avLst/>
                          </a:prstGeom>
                          <a:ln>
                            <a:noFill/>
                          </a:ln>
                        </wps:spPr>
                        <wps:txbx>
                          <w:txbxContent>
                            <w:p w14:paraId="26E90F19" w14:textId="77777777" w:rsidR="004F7AD2" w:rsidRDefault="004F7AD2" w:rsidP="004F7AD2">
                              <w:pPr>
                                <w:spacing w:after="160" w:line="259" w:lineRule="auto"/>
                                <w:jc w:val="left"/>
                              </w:pPr>
                              <w:r>
                                <w:rPr>
                                  <w:rFonts w:ascii="KaiTi" w:eastAsia="KaiTi" w:hAnsi="KaiTi" w:cs="KaiTi"/>
                                  <w:color w:val="FFFFFF"/>
                                  <w:sz w:val="28"/>
                                </w:rPr>
                                <w:t>市场部</w:t>
                              </w:r>
                            </w:p>
                          </w:txbxContent>
                        </wps:txbx>
                        <wps:bodyPr horzOverflow="overflow" vert="horz" lIns="0" tIns="0" rIns="0" bIns="0" rtlCol="0">
                          <a:noAutofit/>
                        </wps:bodyPr>
                      </wps:wsp>
                      <wps:wsp>
                        <wps:cNvPr id="54745" name="Shape 54745"/>
                        <wps:cNvSpPr/>
                        <wps:spPr>
                          <a:xfrm>
                            <a:off x="2713863" y="2639441"/>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78" name="Shape 6578"/>
                        <wps:cNvSpPr/>
                        <wps:spPr>
                          <a:xfrm>
                            <a:off x="2713863" y="2639441"/>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310" name="Rectangle 49310"/>
                        <wps:cNvSpPr/>
                        <wps:spPr>
                          <a:xfrm>
                            <a:off x="3435562" y="2771829"/>
                            <a:ext cx="472165" cy="316410"/>
                          </a:xfrm>
                          <a:prstGeom prst="rect">
                            <a:avLst/>
                          </a:prstGeom>
                          <a:ln>
                            <a:noFill/>
                          </a:ln>
                        </wps:spPr>
                        <wps:txbx>
                          <w:txbxContent>
                            <w:p w14:paraId="30D4FC94" w14:textId="71836AC0" w:rsidR="004F7AD2" w:rsidRDefault="004F7AD2" w:rsidP="004F7AD2">
                              <w:pPr>
                                <w:spacing w:after="160" w:line="259" w:lineRule="auto"/>
                                <w:jc w:val="left"/>
                              </w:pPr>
                              <w:r>
                                <w:rPr>
                                  <w:rFonts w:ascii="KaiTi" w:eastAsia="KaiTi" w:hAnsi="KaiTi" w:cs="KaiTi"/>
                                  <w:color w:val="FFFFFF"/>
                                  <w:sz w:val="28"/>
                                </w:rPr>
                                <w:t>部</w:t>
                              </w:r>
                            </w:p>
                          </w:txbxContent>
                        </wps:txbx>
                        <wps:bodyPr horzOverflow="overflow" vert="horz" lIns="0" tIns="0" rIns="0" bIns="0" rtlCol="0">
                          <a:noAutofit/>
                        </wps:bodyPr>
                      </wps:wsp>
                      <wps:wsp>
                        <wps:cNvPr id="49309" name="Rectangle 49309"/>
                        <wps:cNvSpPr/>
                        <wps:spPr>
                          <a:xfrm>
                            <a:off x="2733910" y="2771846"/>
                            <a:ext cx="711449" cy="332021"/>
                          </a:xfrm>
                          <a:prstGeom prst="rect">
                            <a:avLst/>
                          </a:prstGeom>
                          <a:ln>
                            <a:noFill/>
                          </a:ln>
                        </wps:spPr>
                        <wps:txbx>
                          <w:txbxContent>
                            <w:p w14:paraId="3F5EFED3" w14:textId="1545814C" w:rsidR="004F7AD2" w:rsidRDefault="00C07222" w:rsidP="004F7AD2">
                              <w:pPr>
                                <w:spacing w:after="160" w:line="259" w:lineRule="auto"/>
                                <w:jc w:val="left"/>
                              </w:pPr>
                              <w:r>
                                <w:rPr>
                                  <w:rFonts w:ascii="KaiTi" w:eastAsia="KaiTi" w:hAnsi="KaiTi" w:cs="KaiTi" w:hint="eastAsia"/>
                                  <w:color w:val="FFFFFF"/>
                                  <w:sz w:val="28"/>
                                </w:rPr>
                                <w:t>网点服务</w:t>
                              </w:r>
                            </w:p>
                          </w:txbxContent>
                        </wps:txbx>
                        <wps:bodyPr horzOverflow="overflow" vert="horz" lIns="0" tIns="0" rIns="0" bIns="0" rtlCol="0">
                          <a:noAutofit/>
                        </wps:bodyPr>
                      </wps:wsp>
                      <wps:wsp>
                        <wps:cNvPr id="54746" name="Shape 54746"/>
                        <wps:cNvSpPr/>
                        <wps:spPr>
                          <a:xfrm>
                            <a:off x="2713863" y="3299333"/>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81" name="Shape 6581"/>
                        <wps:cNvSpPr/>
                        <wps:spPr>
                          <a:xfrm>
                            <a:off x="2713863" y="3299333"/>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306" name="Rectangle 49306"/>
                        <wps:cNvSpPr/>
                        <wps:spPr>
                          <a:xfrm>
                            <a:off x="2733795" y="3431681"/>
                            <a:ext cx="711449" cy="320809"/>
                          </a:xfrm>
                          <a:prstGeom prst="rect">
                            <a:avLst/>
                          </a:prstGeom>
                          <a:ln>
                            <a:noFill/>
                          </a:ln>
                        </wps:spPr>
                        <wps:txbx>
                          <w:txbxContent>
                            <w:p w14:paraId="75C8E0C2" w14:textId="77777777" w:rsidR="004F7AD2" w:rsidRDefault="004F7AD2" w:rsidP="004F7AD2">
                              <w:pPr>
                                <w:spacing w:after="160" w:line="259" w:lineRule="auto"/>
                                <w:jc w:val="left"/>
                              </w:pPr>
                              <w:r>
                                <w:rPr>
                                  <w:rFonts w:ascii="KaiTi" w:eastAsia="KaiTi" w:hAnsi="KaiTi" w:cs="KaiTi"/>
                                  <w:color w:val="FFFFFF"/>
                                  <w:sz w:val="28"/>
                                </w:rPr>
                                <w:t>市场营</w:t>
                              </w:r>
                            </w:p>
                          </w:txbxContent>
                        </wps:txbx>
                        <wps:bodyPr horzOverflow="overflow" vert="horz" lIns="0" tIns="0" rIns="0" bIns="0" rtlCol="0">
                          <a:noAutofit/>
                        </wps:bodyPr>
                      </wps:wsp>
                      <wps:wsp>
                        <wps:cNvPr id="49308" name="Rectangle 49308"/>
                        <wps:cNvSpPr/>
                        <wps:spPr>
                          <a:xfrm>
                            <a:off x="3268668" y="3431681"/>
                            <a:ext cx="472165" cy="332021"/>
                          </a:xfrm>
                          <a:prstGeom prst="rect">
                            <a:avLst/>
                          </a:prstGeom>
                          <a:ln>
                            <a:noFill/>
                          </a:ln>
                        </wps:spPr>
                        <wps:txbx>
                          <w:txbxContent>
                            <w:p w14:paraId="1E28267F" w14:textId="77777777" w:rsidR="004F7AD2" w:rsidRDefault="004F7AD2" w:rsidP="004F7AD2">
                              <w:pPr>
                                <w:spacing w:after="160" w:line="259" w:lineRule="auto"/>
                                <w:jc w:val="left"/>
                              </w:pPr>
                              <w:r>
                                <w:rPr>
                                  <w:rFonts w:ascii="KaiTi" w:eastAsia="KaiTi" w:hAnsi="KaiTi" w:cs="KaiTi"/>
                                  <w:color w:val="FFFFFF"/>
                                  <w:sz w:val="28"/>
                                </w:rPr>
                                <w:t>销部</w:t>
                              </w:r>
                            </w:p>
                          </w:txbxContent>
                        </wps:txbx>
                        <wps:bodyPr horzOverflow="overflow" vert="horz" lIns="0" tIns="0" rIns="0" bIns="0" rtlCol="0">
                          <a:noAutofit/>
                        </wps:bodyPr>
                      </wps:wsp>
                      <wps:wsp>
                        <wps:cNvPr id="54747" name="Shape 54747"/>
                        <wps:cNvSpPr/>
                        <wps:spPr>
                          <a:xfrm>
                            <a:off x="2713863" y="3959098"/>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84" name="Shape 6584"/>
                        <wps:cNvSpPr/>
                        <wps:spPr>
                          <a:xfrm>
                            <a:off x="2713863" y="3959098"/>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49304" name="Rectangle 49304"/>
                        <wps:cNvSpPr/>
                        <wps:spPr>
                          <a:xfrm>
                            <a:off x="2733795" y="4091517"/>
                            <a:ext cx="711449" cy="331893"/>
                          </a:xfrm>
                          <a:prstGeom prst="rect">
                            <a:avLst/>
                          </a:prstGeom>
                          <a:ln>
                            <a:noFill/>
                          </a:ln>
                        </wps:spPr>
                        <wps:txbx>
                          <w:txbxContent>
                            <w:p w14:paraId="5B25CDFC" w14:textId="77777777" w:rsidR="004F7AD2" w:rsidRDefault="004F7AD2" w:rsidP="004F7AD2">
                              <w:pPr>
                                <w:spacing w:after="160" w:line="259" w:lineRule="auto"/>
                                <w:jc w:val="left"/>
                              </w:pPr>
                              <w:r>
                                <w:rPr>
                                  <w:rFonts w:ascii="KaiTi" w:eastAsia="KaiTi" w:hAnsi="KaiTi" w:cs="KaiTi"/>
                                  <w:color w:val="FFFFFF"/>
                                  <w:sz w:val="28"/>
                                </w:rPr>
                                <w:t>售后服</w:t>
                              </w:r>
                            </w:p>
                          </w:txbxContent>
                        </wps:txbx>
                        <wps:bodyPr horzOverflow="overflow" vert="horz" lIns="0" tIns="0" rIns="0" bIns="0" rtlCol="0">
                          <a:noAutofit/>
                        </wps:bodyPr>
                      </wps:wsp>
                      <wps:wsp>
                        <wps:cNvPr id="49305" name="Rectangle 49305"/>
                        <wps:cNvSpPr/>
                        <wps:spPr>
                          <a:xfrm>
                            <a:off x="3268668" y="4091517"/>
                            <a:ext cx="472165" cy="342460"/>
                          </a:xfrm>
                          <a:prstGeom prst="rect">
                            <a:avLst/>
                          </a:prstGeom>
                          <a:ln>
                            <a:noFill/>
                          </a:ln>
                        </wps:spPr>
                        <wps:txbx>
                          <w:txbxContent>
                            <w:p w14:paraId="6DD62E7C" w14:textId="77777777" w:rsidR="004F7AD2" w:rsidRDefault="004F7AD2" w:rsidP="004F7AD2">
                              <w:pPr>
                                <w:spacing w:after="160" w:line="259" w:lineRule="auto"/>
                                <w:jc w:val="left"/>
                              </w:pPr>
                              <w:r>
                                <w:rPr>
                                  <w:rFonts w:ascii="KaiTi" w:eastAsia="KaiTi" w:hAnsi="KaiTi" w:cs="KaiTi"/>
                                  <w:color w:val="FFFFFF"/>
                                  <w:sz w:val="28"/>
                                </w:rPr>
                                <w:t>务部</w:t>
                              </w:r>
                            </w:p>
                          </w:txbxContent>
                        </wps:txbx>
                        <wps:bodyPr horzOverflow="overflow" vert="horz" lIns="0" tIns="0" rIns="0" bIns="0" rtlCol="0">
                          <a:noAutofit/>
                        </wps:bodyPr>
                      </wps:wsp>
                      <wps:wsp>
                        <wps:cNvPr id="54748" name="Shape 54748"/>
                        <wps:cNvSpPr/>
                        <wps:spPr>
                          <a:xfrm>
                            <a:off x="3605957" y="1979367"/>
                            <a:ext cx="929386" cy="591304"/>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87" name="Shape 6587"/>
                        <wps:cNvSpPr/>
                        <wps:spPr>
                          <a:xfrm>
                            <a:off x="3445521" y="2626530"/>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88" name="Rectangle 6588"/>
                        <wps:cNvSpPr/>
                        <wps:spPr>
                          <a:xfrm>
                            <a:off x="3804920" y="1967794"/>
                            <a:ext cx="711449" cy="237149"/>
                          </a:xfrm>
                          <a:prstGeom prst="rect">
                            <a:avLst/>
                          </a:prstGeom>
                          <a:ln>
                            <a:noFill/>
                          </a:ln>
                        </wps:spPr>
                        <wps:txbx>
                          <w:txbxContent>
                            <w:p w14:paraId="536C17D4" w14:textId="77777777" w:rsidR="004F7AD2" w:rsidRDefault="004F7AD2" w:rsidP="004F7AD2">
                              <w:pPr>
                                <w:spacing w:after="160" w:line="259" w:lineRule="auto"/>
                                <w:jc w:val="left"/>
                              </w:pPr>
                              <w:r>
                                <w:rPr>
                                  <w:rFonts w:ascii="KaiTi" w:eastAsia="KaiTi" w:hAnsi="KaiTi" w:cs="KaiTi"/>
                                  <w:color w:val="FFFFFF"/>
                                  <w:sz w:val="28"/>
                                </w:rPr>
                                <w:t>副经理</w:t>
                              </w:r>
                            </w:p>
                          </w:txbxContent>
                        </wps:txbx>
                        <wps:bodyPr horzOverflow="overflow" vert="horz" lIns="0" tIns="0" rIns="0" bIns="0" rtlCol="0">
                          <a:noAutofit/>
                        </wps:bodyPr>
                      </wps:wsp>
                      <wps:wsp>
                        <wps:cNvPr id="6589" name="Rectangle 6589"/>
                        <wps:cNvSpPr/>
                        <wps:spPr>
                          <a:xfrm>
                            <a:off x="3804835" y="2255623"/>
                            <a:ext cx="711449" cy="314812"/>
                          </a:xfrm>
                          <a:prstGeom prst="rect">
                            <a:avLst/>
                          </a:prstGeom>
                          <a:ln>
                            <a:noFill/>
                          </a:ln>
                        </wps:spPr>
                        <wps:txbx>
                          <w:txbxContent>
                            <w:p w14:paraId="10D82AEA" w14:textId="77777777" w:rsidR="004F7AD2" w:rsidRDefault="004F7AD2" w:rsidP="004F7AD2">
                              <w:pPr>
                                <w:spacing w:after="160" w:line="259" w:lineRule="auto"/>
                                <w:jc w:val="left"/>
                              </w:pPr>
                              <w:r>
                                <w:rPr>
                                  <w:rFonts w:ascii="KaiTi" w:eastAsia="KaiTi" w:hAnsi="KaiTi" w:cs="KaiTi"/>
                                  <w:color w:val="FFFFFF"/>
                                  <w:sz w:val="28"/>
                                </w:rPr>
                                <w:t>行政部</w:t>
                              </w:r>
                            </w:p>
                          </w:txbxContent>
                        </wps:txbx>
                        <wps:bodyPr horzOverflow="overflow" vert="horz" lIns="0" tIns="0" rIns="0" bIns="0" rtlCol="0">
                          <a:noAutofit/>
                        </wps:bodyPr>
                      </wps:wsp>
                      <wps:wsp>
                        <wps:cNvPr id="54749" name="Shape 54749"/>
                        <wps:cNvSpPr/>
                        <wps:spPr>
                          <a:xfrm>
                            <a:off x="3838448" y="2639441"/>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91" name="Shape 6591"/>
                        <wps:cNvSpPr/>
                        <wps:spPr>
                          <a:xfrm>
                            <a:off x="3838448" y="2639441"/>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92" name="Rectangle 6592"/>
                        <wps:cNvSpPr/>
                        <wps:spPr>
                          <a:xfrm>
                            <a:off x="4036986" y="2771831"/>
                            <a:ext cx="711449" cy="332018"/>
                          </a:xfrm>
                          <a:prstGeom prst="rect">
                            <a:avLst/>
                          </a:prstGeom>
                          <a:ln>
                            <a:noFill/>
                          </a:ln>
                        </wps:spPr>
                        <wps:txbx>
                          <w:txbxContent>
                            <w:p w14:paraId="38DF59A2" w14:textId="77777777" w:rsidR="004F7AD2" w:rsidRDefault="004F7AD2" w:rsidP="004F7AD2">
                              <w:pPr>
                                <w:spacing w:after="160" w:line="259" w:lineRule="auto"/>
                                <w:jc w:val="left"/>
                              </w:pPr>
                              <w:r>
                                <w:rPr>
                                  <w:rFonts w:ascii="KaiTi" w:eastAsia="KaiTi" w:hAnsi="KaiTi" w:cs="KaiTi"/>
                                  <w:color w:val="FFFFFF"/>
                                  <w:sz w:val="28"/>
                                </w:rPr>
                                <w:t>行政部</w:t>
                              </w:r>
                            </w:p>
                          </w:txbxContent>
                        </wps:txbx>
                        <wps:bodyPr horzOverflow="overflow" vert="horz" lIns="0" tIns="0" rIns="0" bIns="0" rtlCol="0">
                          <a:noAutofit/>
                        </wps:bodyPr>
                      </wps:wsp>
                      <wps:wsp>
                        <wps:cNvPr id="54750" name="Shape 54750"/>
                        <wps:cNvSpPr/>
                        <wps:spPr>
                          <a:xfrm>
                            <a:off x="3838448" y="3299333"/>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94" name="Shape 6594"/>
                        <wps:cNvSpPr/>
                        <wps:spPr>
                          <a:xfrm>
                            <a:off x="3838448" y="3299333"/>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95" name="Rectangle 6595"/>
                        <wps:cNvSpPr/>
                        <wps:spPr>
                          <a:xfrm>
                            <a:off x="4036986" y="3431662"/>
                            <a:ext cx="711449" cy="320484"/>
                          </a:xfrm>
                          <a:prstGeom prst="rect">
                            <a:avLst/>
                          </a:prstGeom>
                          <a:ln>
                            <a:noFill/>
                          </a:ln>
                        </wps:spPr>
                        <wps:txbx>
                          <w:txbxContent>
                            <w:p w14:paraId="6DDD5450" w14:textId="77777777" w:rsidR="004F7AD2" w:rsidRDefault="004F7AD2" w:rsidP="004F7AD2">
                              <w:pPr>
                                <w:spacing w:after="160" w:line="259" w:lineRule="auto"/>
                                <w:jc w:val="left"/>
                              </w:pPr>
                              <w:r>
                                <w:rPr>
                                  <w:rFonts w:ascii="KaiTi" w:eastAsia="KaiTi" w:hAnsi="KaiTi" w:cs="KaiTi"/>
                                  <w:color w:val="FFFFFF"/>
                                  <w:sz w:val="28"/>
                                </w:rPr>
                                <w:t>财务部</w:t>
                              </w:r>
                            </w:p>
                          </w:txbxContent>
                        </wps:txbx>
                        <wps:bodyPr horzOverflow="overflow" vert="horz" lIns="0" tIns="0" rIns="0" bIns="0" rtlCol="0">
                          <a:noAutofit/>
                        </wps:bodyPr>
                      </wps:wsp>
                      <wps:wsp>
                        <wps:cNvPr id="54751" name="Shape 54751"/>
                        <wps:cNvSpPr/>
                        <wps:spPr>
                          <a:xfrm>
                            <a:off x="3838448" y="3959098"/>
                            <a:ext cx="929386" cy="464693"/>
                          </a:xfrm>
                          <a:custGeom>
                            <a:avLst/>
                            <a:gdLst/>
                            <a:ahLst/>
                            <a:cxnLst/>
                            <a:rect l="0" t="0" r="0" b="0"/>
                            <a:pathLst>
                              <a:path w="929386" h="464693">
                                <a:moveTo>
                                  <a:pt x="0" y="0"/>
                                </a:moveTo>
                                <a:lnTo>
                                  <a:pt x="929386" y="0"/>
                                </a:lnTo>
                                <a:lnTo>
                                  <a:pt x="929386" y="464693"/>
                                </a:lnTo>
                                <a:lnTo>
                                  <a:pt x="0" y="464693"/>
                                </a:lnTo>
                                <a:lnTo>
                                  <a:pt x="0" y="0"/>
                                </a:lnTo>
                              </a:path>
                            </a:pathLst>
                          </a:custGeom>
                          <a:ln w="0" cap="flat">
                            <a:miter lim="127000"/>
                          </a:ln>
                        </wps:spPr>
                        <wps:style>
                          <a:lnRef idx="0">
                            <a:srgbClr val="000000">
                              <a:alpha val="0"/>
                            </a:srgbClr>
                          </a:lnRef>
                          <a:fillRef idx="1">
                            <a:srgbClr val="A4C0E3"/>
                          </a:fillRef>
                          <a:effectRef idx="0">
                            <a:scrgbClr r="0" g="0" b="0"/>
                          </a:effectRef>
                          <a:fontRef idx="none"/>
                        </wps:style>
                        <wps:bodyPr/>
                      </wps:wsp>
                      <wps:wsp>
                        <wps:cNvPr id="6597" name="Shape 6597"/>
                        <wps:cNvSpPr/>
                        <wps:spPr>
                          <a:xfrm>
                            <a:off x="3838448" y="3959098"/>
                            <a:ext cx="929386" cy="464693"/>
                          </a:xfrm>
                          <a:custGeom>
                            <a:avLst/>
                            <a:gdLst/>
                            <a:ahLst/>
                            <a:cxnLst/>
                            <a:rect l="0" t="0" r="0" b="0"/>
                            <a:pathLst>
                              <a:path w="929386" h="464693">
                                <a:moveTo>
                                  <a:pt x="0" y="464693"/>
                                </a:moveTo>
                                <a:lnTo>
                                  <a:pt x="929386" y="464693"/>
                                </a:lnTo>
                                <a:lnTo>
                                  <a:pt x="929386"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598" name="Rectangle 6598"/>
                        <wps:cNvSpPr/>
                        <wps:spPr>
                          <a:xfrm>
                            <a:off x="3858399" y="4091493"/>
                            <a:ext cx="1183614" cy="331892"/>
                          </a:xfrm>
                          <a:prstGeom prst="rect">
                            <a:avLst/>
                          </a:prstGeom>
                          <a:ln>
                            <a:noFill/>
                          </a:ln>
                        </wps:spPr>
                        <wps:txbx>
                          <w:txbxContent>
                            <w:p w14:paraId="7F3BD72B" w14:textId="77777777" w:rsidR="004F7AD2" w:rsidRDefault="004F7AD2" w:rsidP="004F7AD2">
                              <w:pPr>
                                <w:spacing w:after="160" w:line="259" w:lineRule="auto"/>
                                <w:jc w:val="left"/>
                              </w:pPr>
                              <w:r>
                                <w:rPr>
                                  <w:rFonts w:ascii="KaiTi" w:eastAsia="KaiTi" w:hAnsi="KaiTi" w:cs="KaiTi"/>
                                  <w:color w:val="FFFFFF"/>
                                  <w:sz w:val="28"/>
                                </w:rPr>
                                <w:t>人力资源部</w:t>
                              </w:r>
                            </w:p>
                          </w:txbxContent>
                        </wps:txbx>
                        <wps:bodyPr horzOverflow="overflow" vert="horz" lIns="0" tIns="0" rIns="0" bIns="0" rtlCol="0">
                          <a:noAutofit/>
                        </wps:bodyPr>
                      </wps:wsp>
                    </wpg:wgp>
                  </a:graphicData>
                </a:graphic>
              </wp:inline>
            </w:drawing>
          </mc:Choice>
          <mc:Fallback>
            <w:pict>
              <v:group w14:anchorId="7B401AC5" id="Group 50937" o:spid="_x0000_s1060" style="width:397pt;height:349.15pt;mso-position-horizontal-relative:char;mso-position-vertical-relative:line" coordsize="50420,4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">
                <v:shape id="Shape 6528" o:spid="_x0000_s1061" style="position:absolute;left:36990;top:24442;width:1394;height:17473;visibility:visible;mso-wrap-style:square;v-text-anchor:top" coordsize="139446,174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" path="m,l,1747266r139446,e" filled="f" strokecolor="#c4d5eb" strokeweight="1pt">
                  <v:stroke miterlimit="83231f" joinstyle="miter"/>
                  <v:path arrowok="t" textboxrect="0,0,139446,1747266"/>
                </v:shape>
                <v:shape id="Shape 6529" o:spid="_x0000_s1062" style="position:absolute;left:36990;top:24442;width:1394;height:10874;visibility:visible;mso-wrap-style:square;v-text-anchor:top" coordsize="139446,108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" path="m,l,1087374r139446,e" filled="f" strokecolor="#c4d5eb" strokeweight="1pt">
                  <v:stroke miterlimit="83231f" joinstyle="miter"/>
                  <v:path arrowok="t" textboxrect="0,0,139446,1087374"/>
                </v:shape>
                <v:shape id="Shape 6530" o:spid="_x0000_s1063" style="position:absolute;left:36990;top:24442;width:1394;height:4275;visibility:visible;mso-wrap-style:square;v-text-anchor:top" coordsize="139446,42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" path="m,l,427482r139446,e" filled="f" strokecolor="#c4d5eb" strokeweight="1pt">
                  <v:stroke miterlimit="83231f" joinstyle="miter"/>
                  <v:path arrowok="t" textboxrect="0,0,139446,427482"/>
                </v:shape>
                <v:shape id="Shape 6531" o:spid="_x0000_s1064" style="position:absolute;left:23839;top:17843;width:16868;height:1952;visibility:visible;mso-wrap-style:square;v-text-anchor:top" coordsize="1686814,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" path="m,l,97663r1686814,l1686814,195199e" filled="f" strokecolor="#c4d5eb" strokeweight="1pt">
                  <v:stroke miterlimit="83231f" joinstyle="miter"/>
                  <v:path arrowok="t" textboxrect="0,0,1686814,195199"/>
                </v:shape>
                <v:shape id="Shape 6532" o:spid="_x0000_s1065" style="position:absolute;left:25744;top:24442;width:1394;height:17473;visibility:visible;mso-wrap-style:square;v-text-anchor:top" coordsize="139446,174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" path="m,l,1747266r139446,e" filled="f" strokecolor="#c4d5eb" strokeweight="1pt">
                  <v:stroke miterlimit="83231f" joinstyle="miter"/>
                  <v:path arrowok="t" textboxrect="0,0,139446,1747266"/>
                </v:shape>
                <v:shape id="Shape 6533" o:spid="_x0000_s1066" style="position:absolute;left:25744;top:24442;width:1394;height:10874;visibility:visible;mso-wrap-style:square;v-text-anchor:top" coordsize="139446,108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" path="m,l,1087374r139446,e" filled="f" strokecolor="#c4d5eb" strokeweight="1pt">
                  <v:stroke miterlimit="83231f" joinstyle="miter"/>
                  <v:path arrowok="t" textboxrect="0,0,139446,1087374"/>
                </v:shape>
                <v:shape id="Shape 6534" o:spid="_x0000_s1067" style="position:absolute;left:25744;top:24442;width:1394;height:4275;visibility:visible;mso-wrap-style:square;v-text-anchor:top" coordsize="139446,42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" path="m,l,427482r139446,e" filled="f" strokecolor="#c4d5eb" strokeweight="1pt">
                  <v:stroke miterlimit="83231f" joinstyle="miter"/>
                  <v:path arrowok="t" textboxrect="0,0,139446,427482"/>
                </v:shape>
                <v:shape id="Shape 6535" o:spid="_x0000_s1068" style="position:absolute;left:23839;top:17843;width:5622;height:1952;visibility:visible;mso-wrap-style:square;v-text-anchor:top" coordsize="562229,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" path="m,l,97663r562229,l562229,195199e" filled="f" strokecolor="#c4d5eb" strokeweight="1pt">
                  <v:stroke miterlimit="83231f" joinstyle="miter"/>
                  <v:path arrowok="t" textboxrect="0,0,562229,195199"/>
                </v:shape>
                <v:shape id="Shape 6536" o:spid="_x0000_s1069" style="position:absolute;left:20539;top:24442;width:1395;height:10874;visibility:visible;mso-wrap-style:square;v-text-anchor:top" coordsize="139446,108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" path="m139446,r,1087374l,1087374e" filled="f" strokecolor="#c4d5eb" strokeweight="1pt">
                  <v:stroke miterlimit="83231f" joinstyle="miter"/>
                  <v:path arrowok="t" textboxrect="0,0,139446,1087374"/>
                </v:shape>
                <v:shape id="Shape 6537" o:spid="_x0000_s1070" style="position:absolute;left:20539;top:24442;width:1395;height:4275;visibility:visible;mso-wrap-style:square;v-text-anchor:top" coordsize="139446,42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" path="m139446,r,427482l,427482e" filled="f" strokecolor="#c4d5eb" strokeweight="1pt">
                  <v:stroke miterlimit="83231f" joinstyle="miter"/>
                  <v:path arrowok="t" textboxrect="0,0,139446,427482"/>
                </v:shape>
                <v:shape id="Shape 6538" o:spid="_x0000_s1071" style="position:absolute;left:18216;top:17843;width:5623;height:1952;visibility:visible;mso-wrap-style:square;v-text-anchor:top" coordsize="562229,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" path="m562229,r,97663l,97663r,97536e" filled="f" strokecolor="#c4d5eb" strokeweight="1pt">
                  <v:stroke miterlimit="83231f" joinstyle="miter"/>
                  <v:path arrowok="t" textboxrect="0,0,562229,195199"/>
                </v:shape>
                <v:shape id="Shape 6539" o:spid="_x0000_s1072" style="position:absolute;left:9293;top:24442;width:1395;height:10874;visibility:visible;mso-wrap-style:square;v-text-anchor:top" coordsize="139446,108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" path="m139446,r,1087374l,1087374e" filled="f" strokecolor="#c4d5eb" strokeweight="1pt">
                  <v:stroke miterlimit="83231f" joinstyle="miter"/>
                  <v:path arrowok="t" textboxrect="0,0,139446,1087374"/>
                </v:shape>
                <v:shape id="Shape 6540" o:spid="_x0000_s1073" style="position:absolute;left:9293;top:24442;width:1395;height:4275;visibility:visible;mso-wrap-style:square;v-text-anchor:top" coordsize="139446,42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" path="m139446,r,427482l,427482e" filled="f" strokecolor="#c4d5eb" strokeweight="1pt">
                  <v:stroke miterlimit="83231f" joinstyle="miter"/>
                  <v:path arrowok="t" textboxrect="0,0,139446,427482"/>
                </v:shape>
                <v:shape id="Shape 6541" o:spid="_x0000_s1074" style="position:absolute;left:6971;top:17843;width:16868;height:1952;visibility:visible;mso-wrap-style:square;v-text-anchor:top" coordsize="1686814,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" path="m1686814,r,97663l,97663r,97536e" filled="f" strokecolor="#c4d5eb" strokeweight="1pt">
                  <v:stroke miterlimit="83231f" joinstyle="miter"/>
                  <v:path arrowok="t" textboxrect="0,0,1686814,195199"/>
                </v:shape>
                <v:shape id="Shape 6542" o:spid="_x0000_s1075" style="position:absolute;left:23839;top:11245;width:0;height:1951;visibility:visible;mso-wrap-style:square;v-text-anchor:top" coordsize="0,19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" path="m,l,195073e" filled="f" strokecolor="#a4c0e3" strokeweight="1pt">
                  <v:stroke miterlimit="83231f" joinstyle="miter"/>
                  <v:path arrowok="t" textboxrect="0,0,0,195073"/>
                </v:shape>
                <v:shape id="Shape 6543" o:spid="_x0000_s1076" style="position:absolute;left:23839;top:4646;width:0;height:1952;visibility:visible;mso-wrap-style:square;v-text-anchor:top" coordsize="0,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" path="m,l,195199e" filled="f" strokecolor="#7aa9da" strokeweight="1pt">
                  <v:stroke miterlimit="83231f" joinstyle="miter"/>
                  <v:path arrowok="t" textboxrect="0,0,0,195199"/>
                </v:shape>
                <v:shape id="Shape 54735" o:spid="_x0000_s1077" style="position:absolute;left:19192;width:9294;height:4646;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" path="m,l929386,r,464693l,464693,,e" fillcolor="#477ba9" stroked="f" strokeweight="0">
                  <v:stroke miterlimit="83231f" joinstyle="miter"/>
                  <v:path arrowok="t" textboxrect="0,0,929386,464693"/>
                </v:shape>
                <v:shape id="Shape 6545" o:spid="_x0000_s1078" style="position:absolute;left:19192;width:9294;height:4646;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" path="m,464693r929386,l929386,,,,,464693xe" filled="f" strokecolor="white" strokeweight="1pt">
                  <v:stroke miterlimit="83231f" joinstyle="miter"/>
                  <v:path arrowok="t" textboxrect="0,0,929386,464693"/>
                </v:shape>
                <v:rect id="Rectangle 6546" o:spid="_x0000_s1079" style="position:absolute;left:21814;top:1176;width:5412;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" filled="f" stroked="f">
                  <v:textbox inset="0,0,0,0">
                    <w:txbxContent>
                      <w:p w14:paraId="65BF5309" w14:textId="77777777" w:rsidR="004F7AD2" w:rsidRDefault="004F7AD2" w:rsidP="004F7AD2">
                        <w:pPr>
                          <w:spacing w:after="160" w:line="259" w:lineRule="auto"/>
                          <w:jc w:val="left"/>
                        </w:pPr>
                        <w:r>
                          <w:rPr>
                            <w:rFonts w:ascii="KaiTi" w:eastAsia="KaiTi" w:hAnsi="KaiTi" w:cs="KaiTi"/>
                            <w:color w:val="FFFFFF"/>
                            <w:sz w:val="32"/>
                          </w:rPr>
                          <w:t>股东</w:t>
                        </w:r>
                      </w:p>
                    </w:txbxContent>
                  </v:textbox>
                </v:rect>
                <v:shape id="Shape 54736" o:spid="_x0000_s1080" style="position:absolute;left:19192;top:6598;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" path="m,l929386,r,464693l,464693,,e" fillcolor="#528cc1" stroked="f" strokeweight="0">
                  <v:stroke miterlimit="83231f" joinstyle="miter"/>
                  <v:path arrowok="t" textboxrect="0,0,929386,464693"/>
                </v:shape>
                <v:shape id="Shape 6548" o:spid="_x0000_s1081" style="position:absolute;left:19192;top:6598;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" path="m,464693r929386,l929386,,,,,464693xe" filled="f" strokecolor="white" strokeweight="1pt">
                  <v:stroke miterlimit="83231f" joinstyle="miter"/>
                  <v:path arrowok="t" textboxrect="0,0,929386,464693"/>
                </v:shape>
                <v:rect id="Rectangle 49058" o:spid="_x0000_s1082" style="position:absolute;left:22961;top:7921;width:474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" filled="f" stroked="f">
                  <v:textbox inset="0,0,0,0">
                    <w:txbxContent>
                      <w:p w14:paraId="1FFF1FA9" w14:textId="77777777" w:rsidR="004F7AD2" w:rsidRDefault="004F7AD2" w:rsidP="004F7AD2">
                        <w:pPr>
                          <w:spacing w:after="160" w:line="259" w:lineRule="auto"/>
                          <w:jc w:val="left"/>
                        </w:pPr>
                        <w:r>
                          <w:rPr>
                            <w:rFonts w:ascii="KaiTi" w:eastAsia="KaiTi" w:hAnsi="KaiTi" w:cs="KaiTi"/>
                            <w:color w:val="FFFFFF"/>
                            <w:sz w:val="28"/>
                          </w:rPr>
                          <w:t>事长</w:t>
                        </w:r>
                      </w:p>
                    </w:txbxContent>
                  </v:textbox>
                </v:rect>
                <v:rect id="Rectangle 49057" o:spid="_x0000_s1083" style="position:absolute;left:21178;top:7921;width:237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" filled="f" stroked="f">
                  <v:textbox inset="0,0,0,0">
                    <w:txbxContent>
                      <w:p w14:paraId="36F802FA" w14:textId="77777777" w:rsidR="004F7AD2" w:rsidRDefault="004F7AD2" w:rsidP="004F7AD2">
                        <w:pPr>
                          <w:spacing w:after="160" w:line="259" w:lineRule="auto"/>
                          <w:jc w:val="left"/>
                        </w:pPr>
                        <w:r>
                          <w:rPr>
                            <w:rFonts w:ascii="KaiTi" w:eastAsia="KaiTi" w:hAnsi="KaiTi" w:cs="KaiTi"/>
                            <w:color w:val="FFFFFF"/>
                            <w:sz w:val="28"/>
                          </w:rPr>
                          <w:t>董</w:t>
                        </w:r>
                      </w:p>
                    </w:txbxContent>
                  </v:textbox>
                </v:rect>
                <v:shape id="Shape 54737" o:spid="_x0000_s1084" style="position:absolute;left:19192;top:13196;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" path="m,l929386,r,464693l,464693,,e" fillcolor="#5f9cd5" stroked="f" strokeweight="0">
                  <v:stroke miterlimit="83231f" joinstyle="miter"/>
                  <v:path arrowok="t" textboxrect="0,0,929386,464693"/>
                </v:shape>
                <v:shape id="Shape 6551" o:spid="_x0000_s1085" style="position:absolute;left:19192;top:13196;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" path="m,464693r929386,l929386,,,,,464693xe" filled="f" strokecolor="white" strokeweight="1pt">
                  <v:stroke miterlimit="83231f" joinstyle="miter"/>
                  <v:path arrowok="t" textboxrect="0,0,929386,464693"/>
                </v:shape>
                <v:rect id="Rectangle 49055" o:spid="_x0000_s1086" style="position:absolute;left:21178;top:14520;width:237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" filled="f" stroked="f">
                  <v:textbox inset="0,0,0,0">
                    <w:txbxContent>
                      <w:p w14:paraId="34DCC2EE" w14:textId="77777777" w:rsidR="004F7AD2" w:rsidRDefault="004F7AD2" w:rsidP="004F7AD2">
                        <w:pPr>
                          <w:spacing w:after="160" w:line="259" w:lineRule="auto"/>
                          <w:jc w:val="left"/>
                        </w:pPr>
                        <w:r>
                          <w:rPr>
                            <w:rFonts w:ascii="KaiTi" w:eastAsia="KaiTi" w:hAnsi="KaiTi" w:cs="KaiTi"/>
                            <w:color w:val="FFFFFF"/>
                            <w:sz w:val="28"/>
                          </w:rPr>
                          <w:t>总</w:t>
                        </w:r>
                      </w:p>
                    </w:txbxContent>
                  </v:textbox>
                </v:rect>
                <v:rect id="Rectangle 49056" o:spid="_x0000_s1087" style="position:absolute;left:22961;top:14520;width:474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YHT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" filled="f" stroked="f">
                  <v:textbox inset="0,0,0,0">
                    <w:txbxContent>
                      <w:p w14:paraId="67497F63" w14:textId="77777777" w:rsidR="004F7AD2" w:rsidRDefault="004F7AD2" w:rsidP="004F7AD2">
                        <w:pPr>
                          <w:spacing w:after="160" w:line="259" w:lineRule="auto"/>
                          <w:jc w:val="left"/>
                        </w:pPr>
                        <w:r>
                          <w:rPr>
                            <w:rFonts w:ascii="KaiTi" w:eastAsia="KaiTi" w:hAnsi="KaiTi" w:cs="KaiTi"/>
                            <w:color w:val="FFFFFF"/>
                            <w:sz w:val="28"/>
                          </w:rPr>
                          <w:t>经理</w:t>
                        </w:r>
                      </w:p>
                    </w:txbxContent>
                  </v:textbox>
                </v:rect>
                <v:shape id="Shape 54738" o:spid="_x0000_s1088" style="position:absolute;left:2324;top:19793;width:9293;height:5911;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" path="m,l929386,r,464693l,464693,,e" fillcolor="#a4c0e3" stroked="f" strokeweight="0">
                  <v:stroke miterlimit="83231f" joinstyle="miter"/>
                  <v:path arrowok="t" textboxrect="0,0,929386,464693"/>
                </v:shape>
                <v:shape id="Shape 6554" o:spid="_x0000_s1089" style="position:absolute;left:2324;top:19795;width:9293;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" path="m,464693r929386,l929386,,,,,464693xe" filled="f" strokecolor="white" strokeweight="1pt">
                  <v:stroke miterlimit="83231f" joinstyle="miter"/>
                  <v:path arrowok="t" textboxrect="0,0,929386,464693"/>
                </v:shape>
                <v:rect id="Rectangle 49301" o:spid="_x0000_s1090" style="position:absolute;left:4307;top:19677;width:474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" filled="f" stroked="f">
                  <v:textbox inset="0,0,0,0">
                    <w:txbxContent>
                      <w:p w14:paraId="30AB4C78" w14:textId="77777777" w:rsidR="004F7AD2" w:rsidRDefault="004F7AD2" w:rsidP="004F7AD2">
                        <w:pPr>
                          <w:spacing w:after="160" w:line="259" w:lineRule="auto"/>
                          <w:jc w:val="left"/>
                        </w:pPr>
                        <w:r>
                          <w:rPr>
                            <w:rFonts w:ascii="KaiTi" w:eastAsia="KaiTi" w:hAnsi="KaiTi" w:cs="KaiTi"/>
                            <w:color w:val="FFFFFF"/>
                            <w:sz w:val="28"/>
                          </w:rPr>
                          <w:t>副经</w:t>
                        </w:r>
                      </w:p>
                    </w:txbxContent>
                  </v:textbox>
                </v:rect>
                <v:rect id="Rectangle 49303" o:spid="_x0000_s1091" style="position:absolute;left:7874;top:19677;width:2371;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" filled="f" stroked="f">
                  <v:textbox inset="0,0,0,0">
                    <w:txbxContent>
                      <w:p w14:paraId="6913D1CE" w14:textId="77777777" w:rsidR="004F7AD2" w:rsidRDefault="004F7AD2" w:rsidP="004F7AD2">
                        <w:pPr>
                          <w:spacing w:after="160" w:line="259" w:lineRule="auto"/>
                          <w:jc w:val="left"/>
                        </w:pPr>
                        <w:r>
                          <w:rPr>
                            <w:rFonts w:ascii="KaiTi" w:eastAsia="KaiTi" w:hAnsi="KaiTi" w:cs="KaiTi"/>
                            <w:color w:val="FFFFFF"/>
                            <w:sz w:val="28"/>
                          </w:rPr>
                          <w:t>理</w:t>
                        </w:r>
                      </w:p>
                    </w:txbxContent>
                  </v:textbox>
                </v:rect>
                <v:rect id="Rectangle 49299" o:spid="_x0000_s1092" style="position:absolute;left:4307;top:22556;width:4743;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" filled="f" stroked="f">
                  <v:textbox inset="0,0,0,0">
                    <w:txbxContent>
                      <w:p w14:paraId="0DAF7069" w14:textId="77777777" w:rsidR="004F7AD2" w:rsidRDefault="004F7AD2" w:rsidP="004F7AD2">
                        <w:pPr>
                          <w:spacing w:after="160" w:line="259" w:lineRule="auto"/>
                          <w:jc w:val="left"/>
                        </w:pPr>
                        <w:r>
                          <w:rPr>
                            <w:rFonts w:ascii="KaiTi" w:eastAsia="KaiTi" w:hAnsi="KaiTi" w:cs="KaiTi"/>
                            <w:color w:val="FFFFFF"/>
                            <w:sz w:val="28"/>
                          </w:rPr>
                          <w:t>技术</w:t>
                        </w:r>
                      </w:p>
                    </w:txbxContent>
                  </v:textbox>
                </v:rect>
                <v:rect id="Rectangle 49300" o:spid="_x0000_s1093" style="position:absolute;left:7873;top:22556;width:2372;height:3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" filled="f" stroked="f">
                  <v:textbox inset="0,0,0,0">
                    <w:txbxContent>
                      <w:p w14:paraId="04A382EF" w14:textId="77777777" w:rsidR="004F7AD2" w:rsidRDefault="004F7AD2" w:rsidP="004F7AD2">
                        <w:pPr>
                          <w:spacing w:after="160" w:line="259" w:lineRule="auto"/>
                          <w:jc w:val="left"/>
                        </w:pPr>
                        <w:r>
                          <w:rPr>
                            <w:rFonts w:ascii="KaiTi" w:eastAsia="KaiTi" w:hAnsi="KaiTi" w:cs="KaiTi"/>
                            <w:color w:val="FFFFFF"/>
                            <w:sz w:val="28"/>
                          </w:rPr>
                          <w:t>部</w:t>
                        </w:r>
                      </w:p>
                    </w:txbxContent>
                  </v:textbox>
                </v:rect>
                <v:shape id="Shape 54739" o:spid="_x0000_s1094" style="position:absolute;top:26394;width:9293;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" path="m,l929386,r,464693l,464693,,e" fillcolor="#a4c0e3" stroked="f" strokeweight="0">
                  <v:stroke miterlimit="83231f" joinstyle="miter"/>
                  <v:path arrowok="t" textboxrect="0,0,929386,464693"/>
                </v:shape>
                <v:shape id="Shape 6558" o:spid="_x0000_s1095" style="position:absolute;top:26394;width:9293;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" path="m,464693r929386,l929386,,,,,464693xe" filled="f" strokecolor="white" strokeweight="1pt">
                  <v:stroke miterlimit="83231f" joinstyle="miter"/>
                  <v:path arrowok="t" textboxrect="0,0,929386,464693"/>
                </v:shape>
                <v:rect id="Rectangle 6559" o:spid="_x0000_s1096" style="position:absolute;left:198;top:27718;width:11836;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44WxwAAAN0AAAAPAAAAZHJzL2Rvd25yZXYueG1sRI9Ba8JA&#10;FITvgv9heYI33Vgw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FxDjhbHAAAA3QAA&#10;AA8AAAAAAAAAAAAAAAAABwIAAGRycy9kb3ducmV2LnhtbFBLBQYAAAAAAwADALcAAAD7AgAAAAA=&#10;" filled="f" stroked="f">
                  <v:textbox inset="0,0,0,0">
                    <w:txbxContent>
                      <w:p w14:paraId="07B9EC83" w14:textId="77777777" w:rsidR="004F7AD2" w:rsidRDefault="004F7AD2" w:rsidP="004F7AD2">
                        <w:pPr>
                          <w:spacing w:after="160" w:line="259" w:lineRule="auto"/>
                          <w:jc w:val="left"/>
                        </w:pPr>
                        <w:r>
                          <w:rPr>
                            <w:rFonts w:ascii="KaiTi" w:eastAsia="KaiTi" w:hAnsi="KaiTi" w:cs="KaiTi"/>
                            <w:color w:val="FFFFFF"/>
                            <w:sz w:val="28"/>
                          </w:rPr>
                          <w:t>产品设计部</w:t>
                        </w:r>
                      </w:p>
                    </w:txbxContent>
                  </v:textbox>
                </v:rect>
                <v:shape id="Shape 54740" o:spid="_x0000_s1097" style="position:absolute;top:32993;width:9293;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" path="m,l929386,r,464693l,464693,,e" fillcolor="#a4c0e3" stroked="f" strokeweight="0">
                  <v:stroke miterlimit="83231f" joinstyle="miter"/>
                  <v:path arrowok="t" textboxrect="0,0,929386,464693"/>
                </v:shape>
                <v:shape id="Shape 6561" o:spid="_x0000_s1098" style="position:absolute;top:32993;width:9293;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" path="m,464693r929386,l929386,,,,,464693xe" filled="f" strokecolor="white" strokeweight="1pt">
                  <v:stroke miterlimit="83231f" joinstyle="miter"/>
                  <v:path arrowok="t" textboxrect="0,0,929386,464693"/>
                </v:shape>
                <v:rect id="Rectangle 6562" o:spid="_x0000_s1099" style="position:absolute;left:198;top:34316;width:11836;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baxQAAAN0AAAAPAAAAZHJzL2Rvd25yZXYueG1sRI9Pi8Iw&#10;FMTvC/sdwlvwtqYrWL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Cci9baxQAAAN0AAAAP&#10;AAAAAAAAAAAAAAAAAAcCAABkcnMvZG93bnJldi54bWxQSwUGAAAAAAMAAwC3AAAA+QIAAAAA&#10;" filled="f" stroked="f">
                  <v:textbox inset="0,0,0,0">
                    <w:txbxContent>
                      <w:p w14:paraId="2AB3CA13" w14:textId="77777777" w:rsidR="004F7AD2" w:rsidRDefault="004F7AD2" w:rsidP="004F7AD2">
                        <w:pPr>
                          <w:spacing w:after="160" w:line="259" w:lineRule="auto"/>
                          <w:jc w:val="left"/>
                        </w:pPr>
                        <w:r>
                          <w:rPr>
                            <w:rFonts w:ascii="KaiTi" w:eastAsia="KaiTi" w:hAnsi="KaiTi" w:cs="KaiTi"/>
                            <w:color w:val="FFFFFF"/>
                            <w:sz w:val="28"/>
                          </w:rPr>
                          <w:t>技术研发部</w:t>
                        </w:r>
                      </w:p>
                    </w:txbxContent>
                  </v:textbox>
                </v:rect>
                <v:shape id="Shape 54741" o:spid="_x0000_s1100" style="position:absolute;left:13569;top:19793;width:9294;height:5738;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" path="m,l929386,r,464693l,464693,,e" fillcolor="#a4c0e3" stroked="f" strokeweight="0">
                  <v:stroke miterlimit="83231f" joinstyle="miter"/>
                  <v:path arrowok="t" textboxrect="0,0,929386,464693"/>
                </v:shape>
                <v:shape id="Shape 6564" o:spid="_x0000_s1101" style="position:absolute;left:13569;top:19795;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" path="m,464693r929386,l929386,,,,,464693xe" filled="f" strokecolor="white" strokeweight="1pt">
                  <v:stroke miterlimit="83231f" joinstyle="miter"/>
                  <v:path arrowok="t" textboxrect="0,0,929386,464693"/>
                </v:shape>
                <v:rect id="Rectangle 6565" o:spid="_x0000_s1102" style="position:absolute;left:15554;top:19677;width:711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6uxwAAAN0AAAAPAAAAZHJzL2Rvd25yZXYueG1sRI9Ba8JA&#10;FITvgv9heYI33Vgw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BNiTq7HAAAA3QAA&#10;AA8AAAAAAAAAAAAAAAAABwIAAGRycy9kb3ducmV2LnhtbFBLBQYAAAAAAwADALcAAAD7AgAAAAA=&#10;" filled="f" stroked="f">
                  <v:textbox inset="0,0,0,0">
                    <w:txbxContent>
                      <w:p w14:paraId="39CED127" w14:textId="77777777" w:rsidR="004F7AD2" w:rsidRDefault="004F7AD2" w:rsidP="004F7AD2">
                        <w:pPr>
                          <w:spacing w:after="160" w:line="259" w:lineRule="auto"/>
                          <w:jc w:val="left"/>
                        </w:pPr>
                        <w:r>
                          <w:rPr>
                            <w:rFonts w:ascii="KaiTi" w:eastAsia="KaiTi" w:hAnsi="KaiTi" w:cs="KaiTi"/>
                            <w:color w:val="FFFFFF"/>
                            <w:sz w:val="28"/>
                          </w:rPr>
                          <w:t>副经理</w:t>
                        </w:r>
                      </w:p>
                    </w:txbxContent>
                  </v:textbox>
                </v:rect>
                <v:rect id="Rectangle 6566" o:spid="_x0000_s1103" style="position:absolute;left:15382;top:22108;width:711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DZxQAAAN0AAAAPAAAAZHJzL2Rvd25yZXYueG1sRI9Bi8Iw&#10;FITvC/6H8ARva+qC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DjsNDZxQAAAN0AAAAP&#10;AAAAAAAAAAAAAAAAAAcCAABkcnMvZG93bnJldi54bWxQSwUGAAAAAAMAAwC3AAAA+QIAAAAA&#10;" filled="f" stroked="f">
                  <v:textbox inset="0,0,0,0">
                    <w:txbxContent>
                      <w:p w14:paraId="390FCB9E" w14:textId="77777777" w:rsidR="004F7AD2" w:rsidRDefault="004F7AD2" w:rsidP="004F7AD2">
                        <w:pPr>
                          <w:spacing w:after="160" w:line="259" w:lineRule="auto"/>
                          <w:jc w:val="left"/>
                        </w:pPr>
                        <w:r>
                          <w:rPr>
                            <w:rFonts w:ascii="KaiTi" w:eastAsia="KaiTi" w:hAnsi="KaiTi" w:cs="KaiTi"/>
                            <w:color w:val="FFFFFF"/>
                            <w:sz w:val="28"/>
                          </w:rPr>
                          <w:t>生产部</w:t>
                        </w:r>
                      </w:p>
                    </w:txbxContent>
                  </v:textbox>
                </v:rect>
                <v:shape id="Shape 54742" o:spid="_x0000_s1104" style="position:absolute;left:11245;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" path="m,l929386,r,464693l,464693,,e" fillcolor="#a4c0e3" stroked="f" strokeweight="0">
                  <v:stroke miterlimit="83231f" joinstyle="miter"/>
                  <v:path arrowok="t" textboxrect="0,0,929386,464693"/>
                </v:shape>
                <v:shape id="Shape 6568" o:spid="_x0000_s1105" style="position:absolute;left:11245;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" path="m,464693r929386,l929386,,,,,464693xe" filled="f" strokecolor="white" strokeweight="1pt">
                  <v:stroke miterlimit="83231f" joinstyle="miter"/>
                  <v:path arrowok="t" textboxrect="0,0,929386,464693"/>
                </v:shape>
                <v:rect id="Rectangle 6569" o:spid="_x0000_s1106" style="position:absolute;left:11444;top:27718;width:11837;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0SrxgAAAN0AAAAPAAAAZHJzL2Rvd25yZXYueG1sRI9Pa8JA&#10;FMTvgt9heUJvulFo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ki9Eq8YAAADdAAAA&#10;DwAAAAAAAAAAAAAAAAAHAgAAZHJzL2Rvd25yZXYueG1sUEsFBgAAAAADAAMAtwAAAPoCAAAAAA==&#10;" filled="f" stroked="f">
                  <v:textbox inset="0,0,0,0">
                    <w:txbxContent>
                      <w:p w14:paraId="4BA5269F" w14:textId="77777777" w:rsidR="004F7AD2" w:rsidRDefault="004F7AD2" w:rsidP="004F7AD2">
                        <w:pPr>
                          <w:spacing w:after="160" w:line="259" w:lineRule="auto"/>
                          <w:jc w:val="left"/>
                        </w:pPr>
                        <w:r>
                          <w:rPr>
                            <w:rFonts w:ascii="KaiTi" w:eastAsia="KaiTi" w:hAnsi="KaiTi" w:cs="KaiTi"/>
                            <w:color w:val="FFFFFF"/>
                            <w:sz w:val="28"/>
                          </w:rPr>
                          <w:t>产品生产部</w:t>
                        </w:r>
                      </w:p>
                    </w:txbxContent>
                  </v:textbox>
                </v:rect>
                <v:shape id="Shape 54743" o:spid="_x0000_s1107" style="position:absolute;left:11245;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" path="m,l929386,r,464693l,464693,,e" fillcolor="#a4c0e3" stroked="f" strokeweight="0">
                  <v:stroke miterlimit="83231f" joinstyle="miter"/>
                  <v:path arrowok="t" textboxrect="0,0,929386,464693"/>
                </v:shape>
                <v:shape id="Shape 6571" o:spid="_x0000_s1108" style="position:absolute;left:11245;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" path="m,464693r929386,l929386,,,,,464693xe" filled="f" strokecolor="white" strokeweight="1pt">
                  <v:stroke miterlimit="83231f" joinstyle="miter"/>
                  <v:path arrowok="t" textboxrect="0,0,929386,464693"/>
                </v:shape>
                <v:rect id="Rectangle 6572" o:spid="_x0000_s1109" style="position:absolute;left:11444;top:34316;width:11837;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AH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GVJAB8YAAADdAAAA&#10;DwAAAAAAAAAAAAAAAAAHAgAAZHJzL2Rvd25yZXYueG1sUEsFBgAAAAADAAMAtwAAAPoCAAAAAA==&#10;" filled="f" stroked="f">
                  <v:textbox inset="0,0,0,0">
                    <w:txbxContent>
                      <w:p w14:paraId="1433FC40" w14:textId="77777777" w:rsidR="004F7AD2" w:rsidRDefault="004F7AD2" w:rsidP="004F7AD2">
                        <w:pPr>
                          <w:spacing w:after="160" w:line="259" w:lineRule="auto"/>
                          <w:jc w:val="left"/>
                        </w:pPr>
                        <w:r>
                          <w:rPr>
                            <w:rFonts w:ascii="KaiTi" w:eastAsia="KaiTi" w:hAnsi="KaiTi" w:cs="KaiTi"/>
                            <w:color w:val="FFFFFF"/>
                            <w:sz w:val="28"/>
                          </w:rPr>
                          <w:t>功能策划部</w:t>
                        </w:r>
                      </w:p>
                    </w:txbxContent>
                  </v:textbox>
                </v:rect>
                <v:shape id="Shape 54744" o:spid="_x0000_s1110" style="position:absolute;left:24813;top:19793;width:9294;height:5911;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" path="m,l929386,r,464693l,464693,,e" fillcolor="#a4c0e3" stroked="f" strokeweight="0">
                  <v:stroke miterlimit="83231f" joinstyle="miter"/>
                  <v:path arrowok="t" textboxrect="0,0,929386,464693"/>
                </v:shape>
                <v:shape id="Shape 6574" o:spid="_x0000_s1111" style="position:absolute;left:24814;top:19795;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" path="m,464693r929386,l929386,,,,,464693xe" filled="f" strokecolor="white" strokeweight="1pt">
                  <v:stroke miterlimit="83231f" joinstyle="miter"/>
                  <v:path arrowok="t" textboxrect="0,0,929386,464693"/>
                </v:shape>
                <v:rect id="Rectangle 6575" o:spid="_x0000_s1112" style="position:absolute;left:26802;top:19677;width:711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hz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lrvYc8YAAADdAAAA&#10;DwAAAAAAAAAAAAAAAAAHAgAAZHJzL2Rvd25yZXYueG1sUEsFBgAAAAADAAMAtwAAAPoCAAAAAA==&#10;" filled="f" stroked="f">
                  <v:textbox inset="0,0,0,0">
                    <w:txbxContent>
                      <w:p w14:paraId="04FA79A6" w14:textId="77777777" w:rsidR="004F7AD2" w:rsidRDefault="004F7AD2" w:rsidP="004F7AD2">
                        <w:pPr>
                          <w:spacing w:after="160" w:line="259" w:lineRule="auto"/>
                          <w:jc w:val="left"/>
                        </w:pPr>
                        <w:r>
                          <w:rPr>
                            <w:rFonts w:ascii="KaiTi" w:eastAsia="KaiTi" w:hAnsi="KaiTi" w:cs="KaiTi"/>
                            <w:color w:val="FFFFFF"/>
                            <w:sz w:val="28"/>
                          </w:rPr>
                          <w:t>副经理</w:t>
                        </w:r>
                      </w:p>
                    </w:txbxContent>
                  </v:textbox>
                </v:rect>
                <v:rect id="Rectangle 6576" o:spid="_x0000_s1113" style="position:absolute;left:26976;top:22297;width:7115;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YExgAAAN0AAAAPAAAAZHJzL2Rvd25yZXYueG1sRI9Ba8JA&#10;FITvBf/D8gRvdaPQ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ZmlGBMYAAADdAAAA&#10;DwAAAAAAAAAAAAAAAAAHAgAAZHJzL2Rvd25yZXYueG1sUEsFBgAAAAADAAMAtwAAAPoCAAAAAA==&#10;" filled="f" stroked="f">
                  <v:textbox inset="0,0,0,0">
                    <w:txbxContent>
                      <w:p w14:paraId="26E90F19" w14:textId="77777777" w:rsidR="004F7AD2" w:rsidRDefault="004F7AD2" w:rsidP="004F7AD2">
                        <w:pPr>
                          <w:spacing w:after="160" w:line="259" w:lineRule="auto"/>
                          <w:jc w:val="left"/>
                        </w:pPr>
                        <w:r>
                          <w:rPr>
                            <w:rFonts w:ascii="KaiTi" w:eastAsia="KaiTi" w:hAnsi="KaiTi" w:cs="KaiTi"/>
                            <w:color w:val="FFFFFF"/>
                            <w:sz w:val="28"/>
                          </w:rPr>
                          <w:t>市场部</w:t>
                        </w:r>
                      </w:p>
                    </w:txbxContent>
                  </v:textbox>
                </v:rect>
                <v:shape id="Shape 54745" o:spid="_x0000_s1114" style="position:absolute;left:27138;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" path="m,l929386,r,464693l,464693,,e" fillcolor="#a4c0e3" stroked="f" strokeweight="0">
                  <v:stroke miterlimit="83231f" joinstyle="miter"/>
                  <v:path arrowok="t" textboxrect="0,0,929386,464693"/>
                </v:shape>
                <v:shape id="Shape 6578" o:spid="_x0000_s1115" style="position:absolute;left:27138;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" path="m,464693r929386,l929386,,,,,464693xe" filled="f" strokecolor="white" strokeweight="1pt">
                  <v:stroke miterlimit="83231f" joinstyle="miter"/>
                  <v:path arrowok="t" textboxrect="0,0,929386,464693"/>
                </v:shape>
                <v:rect id="Rectangle 49310" o:spid="_x0000_s1116" style="position:absolute;left:34355;top:27718;width:4722;height:3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" filled="f" stroked="f">
                  <v:textbox inset="0,0,0,0">
                    <w:txbxContent>
                      <w:p w14:paraId="30D4FC94" w14:textId="71836AC0" w:rsidR="004F7AD2" w:rsidRDefault="004F7AD2" w:rsidP="004F7AD2">
                        <w:pPr>
                          <w:spacing w:after="160" w:line="259" w:lineRule="auto"/>
                          <w:jc w:val="left"/>
                        </w:pPr>
                        <w:r>
                          <w:rPr>
                            <w:rFonts w:ascii="KaiTi" w:eastAsia="KaiTi" w:hAnsi="KaiTi" w:cs="KaiTi"/>
                            <w:color w:val="FFFFFF"/>
                            <w:sz w:val="28"/>
                          </w:rPr>
                          <w:t>部</w:t>
                        </w:r>
                      </w:p>
                    </w:txbxContent>
                  </v:textbox>
                </v:rect>
                <v:rect id="Rectangle 49309" o:spid="_x0000_s1117" style="position:absolute;left:27339;top:27718;width:7114;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" filled="f" stroked="f">
                  <v:textbox inset="0,0,0,0">
                    <w:txbxContent>
                      <w:p w14:paraId="3F5EFED3" w14:textId="1545814C" w:rsidR="004F7AD2" w:rsidRDefault="00C07222" w:rsidP="004F7AD2">
                        <w:pPr>
                          <w:spacing w:after="160" w:line="259" w:lineRule="auto"/>
                          <w:jc w:val="left"/>
                        </w:pPr>
                        <w:r>
                          <w:rPr>
                            <w:rFonts w:ascii="KaiTi" w:eastAsia="KaiTi" w:hAnsi="KaiTi" w:cs="KaiTi" w:hint="eastAsia"/>
                            <w:color w:val="FFFFFF"/>
                            <w:sz w:val="28"/>
                          </w:rPr>
                          <w:t>网点服务</w:t>
                        </w:r>
                      </w:p>
                    </w:txbxContent>
                  </v:textbox>
                </v:rect>
                <v:shape id="Shape 54746" o:spid="_x0000_s1118" style="position:absolute;left:27138;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" path="m,l929386,r,464693l,464693,,e" fillcolor="#a4c0e3" stroked="f" strokeweight="0">
                  <v:stroke miterlimit="83231f" joinstyle="miter"/>
                  <v:path arrowok="t" textboxrect="0,0,929386,464693"/>
                </v:shape>
                <v:shape id="Shape 6581" o:spid="_x0000_s1119" style="position:absolute;left:27138;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" path="m,464693r929386,l929386,,,,,464693xe" filled="f" strokecolor="white" strokeweight="1pt">
                  <v:stroke miterlimit="83231f" joinstyle="miter"/>
                  <v:path arrowok="t" textboxrect="0,0,929386,464693"/>
                </v:shape>
                <v:rect id="Rectangle 49306" o:spid="_x0000_s1120" style="position:absolute;left:27337;top:34316;width:7115;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8+y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" filled="f" stroked="f">
                  <v:textbox inset="0,0,0,0">
                    <w:txbxContent>
                      <w:p w14:paraId="75C8E0C2" w14:textId="77777777" w:rsidR="004F7AD2" w:rsidRDefault="004F7AD2" w:rsidP="004F7AD2">
                        <w:pPr>
                          <w:spacing w:after="160" w:line="259" w:lineRule="auto"/>
                          <w:jc w:val="left"/>
                        </w:pPr>
                        <w:r>
                          <w:rPr>
                            <w:rFonts w:ascii="KaiTi" w:eastAsia="KaiTi" w:hAnsi="KaiTi" w:cs="KaiTi"/>
                            <w:color w:val="FFFFFF"/>
                            <w:sz w:val="28"/>
                          </w:rPr>
                          <w:t>市场营</w:t>
                        </w:r>
                      </w:p>
                    </w:txbxContent>
                  </v:textbox>
                </v:rect>
                <v:rect id="Rectangle 49308" o:spid="_x0000_s1121" style="position:absolute;left:32686;top:34316;width:472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" filled="f" stroked="f">
                  <v:textbox inset="0,0,0,0">
                    <w:txbxContent>
                      <w:p w14:paraId="1E28267F" w14:textId="77777777" w:rsidR="004F7AD2" w:rsidRDefault="004F7AD2" w:rsidP="004F7AD2">
                        <w:pPr>
                          <w:spacing w:after="160" w:line="259" w:lineRule="auto"/>
                          <w:jc w:val="left"/>
                        </w:pPr>
                        <w:r>
                          <w:rPr>
                            <w:rFonts w:ascii="KaiTi" w:eastAsia="KaiTi" w:hAnsi="KaiTi" w:cs="KaiTi"/>
                            <w:color w:val="FFFFFF"/>
                            <w:sz w:val="28"/>
                          </w:rPr>
                          <w:t>销部</w:t>
                        </w:r>
                      </w:p>
                    </w:txbxContent>
                  </v:textbox>
                </v:rect>
                <v:shape id="Shape 54747" o:spid="_x0000_s1122" style="position:absolute;left:27138;top:39590;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" path="m,l929386,r,464693l,464693,,e" fillcolor="#a4c0e3" stroked="f" strokeweight="0">
                  <v:stroke miterlimit="83231f" joinstyle="miter"/>
                  <v:path arrowok="t" textboxrect="0,0,929386,464693"/>
                </v:shape>
                <v:shape id="Shape 6584" o:spid="_x0000_s1123" style="position:absolute;left:27138;top:39590;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" path="m,464693r929386,l929386,,,,,464693xe" filled="f" strokecolor="white" strokeweight="1pt">
                  <v:stroke miterlimit="83231f" joinstyle="miter"/>
                  <v:path arrowok="t" textboxrect="0,0,929386,464693"/>
                </v:shape>
                <v:rect id="Rectangle 49304" o:spid="_x0000_s1124" style="position:absolute;left:27337;top:40915;width:7115;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" filled="f" stroked="f">
                  <v:textbox inset="0,0,0,0">
                    <w:txbxContent>
                      <w:p w14:paraId="5B25CDFC" w14:textId="77777777" w:rsidR="004F7AD2" w:rsidRDefault="004F7AD2" w:rsidP="004F7AD2">
                        <w:pPr>
                          <w:spacing w:after="160" w:line="259" w:lineRule="auto"/>
                          <w:jc w:val="left"/>
                        </w:pPr>
                        <w:r>
                          <w:rPr>
                            <w:rFonts w:ascii="KaiTi" w:eastAsia="KaiTi" w:hAnsi="KaiTi" w:cs="KaiTi"/>
                            <w:color w:val="FFFFFF"/>
                            <w:sz w:val="28"/>
                          </w:rPr>
                          <w:t>售后服</w:t>
                        </w:r>
                      </w:p>
                    </w:txbxContent>
                  </v:textbox>
                </v:rect>
                <v:rect id="Rectangle 49305" o:spid="_x0000_s1125" style="position:absolute;left:32686;top:40915;width:472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" filled="f" stroked="f">
                  <v:textbox inset="0,0,0,0">
                    <w:txbxContent>
                      <w:p w14:paraId="6DD62E7C" w14:textId="77777777" w:rsidR="004F7AD2" w:rsidRDefault="004F7AD2" w:rsidP="004F7AD2">
                        <w:pPr>
                          <w:spacing w:after="160" w:line="259" w:lineRule="auto"/>
                          <w:jc w:val="left"/>
                        </w:pPr>
                        <w:r>
                          <w:rPr>
                            <w:rFonts w:ascii="KaiTi" w:eastAsia="KaiTi" w:hAnsi="KaiTi" w:cs="KaiTi"/>
                            <w:color w:val="FFFFFF"/>
                            <w:sz w:val="28"/>
                          </w:rPr>
                          <w:t>务部</w:t>
                        </w:r>
                      </w:p>
                    </w:txbxContent>
                  </v:textbox>
                </v:rect>
                <v:shape id="Shape 54748" o:spid="_x0000_s1126" style="position:absolute;left:36059;top:19793;width:9294;height:5913;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" path="m,l929386,r,464693l,464693,,e" fillcolor="#a4c0e3" stroked="f" strokeweight="0">
                  <v:stroke miterlimit="83231f" joinstyle="miter"/>
                  <v:path arrowok="t" textboxrect="0,0,929386,464693"/>
                </v:shape>
                <v:shape id="Shape 6587" o:spid="_x0000_s1127" style="position:absolute;left:34455;top:26265;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" path="m,464693r929386,l929386,,,,,464693xe" filled="f" strokecolor="white" strokeweight="1pt">
                  <v:stroke miterlimit="83231f" joinstyle="miter"/>
                  <v:path arrowok="t" textboxrect="0,0,929386,464693"/>
                </v:shape>
                <v:rect id="Rectangle 6588" o:spid="_x0000_s1128" style="position:absolute;left:38049;top:19677;width:711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KxAAAAN0AAAAPAAAAZHJzL2Rvd25yZXYueG1sRE9Na8JA&#10;EL0L/Q/LFHrTTQsN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E1vB8rEAAAA3QAAAA8A&#10;AAAAAAAAAAAAAAAABwIAAGRycy9kb3ducmV2LnhtbFBLBQYAAAAAAwADALcAAAD4AgAAAAA=&#10;" filled="f" stroked="f">
                  <v:textbox inset="0,0,0,0">
                    <w:txbxContent>
                      <w:p w14:paraId="536C17D4" w14:textId="77777777" w:rsidR="004F7AD2" w:rsidRDefault="004F7AD2" w:rsidP="004F7AD2">
                        <w:pPr>
                          <w:spacing w:after="160" w:line="259" w:lineRule="auto"/>
                          <w:jc w:val="left"/>
                        </w:pPr>
                        <w:r>
                          <w:rPr>
                            <w:rFonts w:ascii="KaiTi" w:eastAsia="KaiTi" w:hAnsi="KaiTi" w:cs="KaiTi"/>
                            <w:color w:val="FFFFFF"/>
                            <w:sz w:val="28"/>
                          </w:rPr>
                          <w:t>副经理</w:t>
                        </w:r>
                      </w:p>
                    </w:txbxContent>
                  </v:textbox>
                </v:rect>
                <v:rect id="Rectangle 6589" o:spid="_x0000_s1129" style="position:absolute;left:38048;top:22556;width:7114;height:3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JRxgAAAN0AAAAPAAAAZHJzL2Rvd25yZXYueG1sRI9ba8JA&#10;FITfBf/DcoS+6Uah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IiOiUcYAAADdAAAA&#10;DwAAAAAAAAAAAAAAAAAHAgAAZHJzL2Rvd25yZXYueG1sUEsFBgAAAAADAAMAtwAAAPoCAAAAAA==&#10;" filled="f" stroked="f">
                  <v:textbox inset="0,0,0,0">
                    <w:txbxContent>
                      <w:p w14:paraId="10D82AEA" w14:textId="77777777" w:rsidR="004F7AD2" w:rsidRDefault="004F7AD2" w:rsidP="004F7AD2">
                        <w:pPr>
                          <w:spacing w:after="160" w:line="259" w:lineRule="auto"/>
                          <w:jc w:val="left"/>
                        </w:pPr>
                        <w:r>
                          <w:rPr>
                            <w:rFonts w:ascii="KaiTi" w:eastAsia="KaiTi" w:hAnsi="KaiTi" w:cs="KaiTi"/>
                            <w:color w:val="FFFFFF"/>
                            <w:sz w:val="28"/>
                          </w:rPr>
                          <w:t>行政部</w:t>
                        </w:r>
                      </w:p>
                    </w:txbxContent>
                  </v:textbox>
                </v:rect>
                <v:shape id="Shape 54749" o:spid="_x0000_s1130" style="position:absolute;left:38384;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" path="m,l929386,r,464693l,464693,,e" fillcolor="#a4c0e3" stroked="f" strokeweight="0">
                  <v:stroke miterlimit="83231f" joinstyle="miter"/>
                  <v:path arrowok="t" textboxrect="0,0,929386,464693"/>
                </v:shape>
                <v:shape id="Shape 6591" o:spid="_x0000_s1131" style="position:absolute;left:38384;top:26394;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" path="m,464693r929386,l929386,,,,,464693xe" filled="f" strokecolor="white" strokeweight="1pt">
                  <v:stroke miterlimit="83231f" joinstyle="miter"/>
                  <v:path arrowok="t" textboxrect="0,0,929386,464693"/>
                </v:shape>
                <v:rect id="Rectangle 6592" o:spid="_x0000_s1132" style="position:absolute;left:40369;top:27718;width:711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b9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CpXqb9xQAAAN0AAAAP&#10;AAAAAAAAAAAAAAAAAAcCAABkcnMvZG93bnJldi54bWxQSwUGAAAAAAMAAwC3AAAA+QIAAAAA&#10;" filled="f" stroked="f">
                  <v:textbox inset="0,0,0,0">
                    <w:txbxContent>
                      <w:p w14:paraId="38DF59A2" w14:textId="77777777" w:rsidR="004F7AD2" w:rsidRDefault="004F7AD2" w:rsidP="004F7AD2">
                        <w:pPr>
                          <w:spacing w:after="160" w:line="259" w:lineRule="auto"/>
                          <w:jc w:val="left"/>
                        </w:pPr>
                        <w:r>
                          <w:rPr>
                            <w:rFonts w:ascii="KaiTi" w:eastAsia="KaiTi" w:hAnsi="KaiTi" w:cs="KaiTi"/>
                            <w:color w:val="FFFFFF"/>
                            <w:sz w:val="28"/>
                          </w:rPr>
                          <w:t>行政部</w:t>
                        </w:r>
                      </w:p>
                    </w:txbxContent>
                  </v:textbox>
                </v:rect>
                <v:shape id="Shape 54750" o:spid="_x0000_s1133" style="position:absolute;left:38384;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" path="m,l929386,r,464693l,464693,,e" fillcolor="#a4c0e3" stroked="f" strokeweight="0">
                  <v:stroke miterlimit="83231f" joinstyle="miter"/>
                  <v:path arrowok="t" textboxrect="0,0,929386,464693"/>
                </v:shape>
                <v:shape id="Shape 6594" o:spid="_x0000_s1134" style="position:absolute;left:38384;top:32993;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" path="m,464693r929386,l929386,,,,,464693xe" filled="f" strokecolor="white" strokeweight="1pt">
                  <v:stroke miterlimit="83231f" joinstyle="miter"/>
                  <v:path arrowok="t" textboxrect="0,0,929386,464693"/>
                </v:shape>
                <v:rect id="Rectangle 6595" o:spid="_x0000_s1135" style="position:absolute;left:40369;top:34316;width:7115;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6JxwAAAN0AAAAPAAAAZHJzL2Rvd25yZXYueG1sRI9Ba8JA&#10;FITvgv9heYI33Vgw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Ca3PonHAAAA3QAA&#10;AA8AAAAAAAAAAAAAAAAABwIAAGRycy9kb3ducmV2LnhtbFBLBQYAAAAAAwADALcAAAD7AgAAAAA=&#10;" filled="f" stroked="f">
                  <v:textbox inset="0,0,0,0">
                    <w:txbxContent>
                      <w:p w14:paraId="6DDD5450" w14:textId="77777777" w:rsidR="004F7AD2" w:rsidRDefault="004F7AD2" w:rsidP="004F7AD2">
                        <w:pPr>
                          <w:spacing w:after="160" w:line="259" w:lineRule="auto"/>
                          <w:jc w:val="left"/>
                        </w:pPr>
                        <w:r>
                          <w:rPr>
                            <w:rFonts w:ascii="KaiTi" w:eastAsia="KaiTi" w:hAnsi="KaiTi" w:cs="KaiTi"/>
                            <w:color w:val="FFFFFF"/>
                            <w:sz w:val="28"/>
                          </w:rPr>
                          <w:t>财务部</w:t>
                        </w:r>
                      </w:p>
                    </w:txbxContent>
                  </v:textbox>
                </v:rect>
                <v:shape id="Shape 54751" o:spid="_x0000_s1136" style="position:absolute;left:38384;top:39590;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" path="m,l929386,r,464693l,464693,,e" fillcolor="#a4c0e3" stroked="f" strokeweight="0">
                  <v:stroke miterlimit="83231f" joinstyle="miter"/>
                  <v:path arrowok="t" textboxrect="0,0,929386,464693"/>
                </v:shape>
                <v:shape id="Shape 6597" o:spid="_x0000_s1137" style="position:absolute;left:38384;top:39590;width:9294;height:4647;visibility:visible;mso-wrap-style:square;v-text-anchor:top" coordsize="929386,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" path="m,464693r929386,l929386,,,,,464693xe" filled="f" strokecolor="white" strokeweight="1pt">
                  <v:stroke miterlimit="83231f" joinstyle="miter"/>
                  <v:path arrowok="t" textboxrect="0,0,929386,464693"/>
                </v:shape>
                <v:rect id="Rectangle 6598" o:spid="_x0000_s1138" style="position:absolute;left:38583;top:40914;width:1183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EXwwAAAN0AAAAPAAAAZHJzL2Rvd25yZXYueG1sRE/LisIw&#10;FN0P+A/hCu7GdATF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yLaRF8MAAADdAAAADwAA&#10;AAAAAAAAAAAAAAAHAgAAZHJzL2Rvd25yZXYueG1sUEsFBgAAAAADAAMAtwAAAPcCAAAAAA==&#10;" filled="f" stroked="f">
                  <v:textbox inset="0,0,0,0">
                    <w:txbxContent>
                      <w:p w14:paraId="7F3BD72B" w14:textId="77777777" w:rsidR="004F7AD2" w:rsidRDefault="004F7AD2" w:rsidP="004F7AD2">
                        <w:pPr>
                          <w:spacing w:after="160" w:line="259" w:lineRule="auto"/>
                          <w:jc w:val="left"/>
                        </w:pPr>
                        <w:r>
                          <w:rPr>
                            <w:rFonts w:ascii="KaiTi" w:eastAsia="KaiTi" w:hAnsi="KaiTi" w:cs="KaiTi"/>
                            <w:color w:val="FFFFFF"/>
                            <w:sz w:val="28"/>
                          </w:rPr>
                          <w:t>人力资源部</w:t>
                        </w:r>
                      </w:p>
                    </w:txbxContent>
                  </v:textbox>
                </v:rect>
                <w10:anchorlock/>
              </v:group>
            </w:pict>
          </mc:Fallback>
        </mc:AlternateContent>
      </w:r>
    </w:p>
    <w:p w14:paraId="7DFBBF5C" w14:textId="66A1F757" w:rsidR="004F7AD2" w:rsidRDefault="004F7AD2" w:rsidP="0056705A">
      <w:r>
        <w:rPr>
          <w:rFonts w:hint="eastAsia"/>
        </w:rPr>
        <w:lastRenderedPageBreak/>
        <w:t>6</w:t>
      </w:r>
      <w:r>
        <w:t>.2</w:t>
      </w:r>
      <w:r>
        <w:rPr>
          <w:rFonts w:hint="eastAsia"/>
        </w:rPr>
        <w:t>经营理念</w:t>
      </w:r>
    </w:p>
    <w:p w14:paraId="6E9AA2A3" w14:textId="763732B2" w:rsidR="004F7AD2" w:rsidRPr="002426F8" w:rsidRDefault="004F7AD2" w:rsidP="0056705A">
      <w:pPr>
        <w:rPr>
          <w:b/>
        </w:rPr>
      </w:pPr>
      <w:r w:rsidRPr="002426F8">
        <w:rPr>
          <w:rFonts w:hint="eastAsia"/>
          <w:b/>
        </w:rPr>
        <w:t>高效管理</w:t>
      </w:r>
    </w:p>
    <w:p w14:paraId="3EA0DA17" w14:textId="008267DC" w:rsidR="004F7AD2" w:rsidRDefault="004F7AD2" w:rsidP="00442450">
      <w:pPr>
        <w:ind w:firstLineChars="200" w:firstLine="420"/>
      </w:pPr>
      <w:r>
        <w:rPr>
          <w:rFonts w:hint="eastAsia"/>
        </w:rPr>
        <w:t>对一个年轻的创业团队，在工作上会有很大激情，但随着公司发展会出现人员老化，造成人员冗杂；为提升公司活力需要不断引进年轻人员</w:t>
      </w:r>
      <w:r w:rsidR="001E30AD">
        <w:rPr>
          <w:rFonts w:hint="eastAsia"/>
        </w:rPr>
        <w:t>，不断更新优化管理模式。</w:t>
      </w:r>
    </w:p>
    <w:p w14:paraId="25D70458" w14:textId="5DB3B8BD" w:rsidR="0088749C" w:rsidRPr="002426F8" w:rsidRDefault="0088749C" w:rsidP="0056705A">
      <w:pPr>
        <w:rPr>
          <w:b/>
        </w:rPr>
      </w:pPr>
      <w:r w:rsidRPr="002426F8">
        <w:rPr>
          <w:rFonts w:hint="eastAsia"/>
          <w:b/>
        </w:rPr>
        <w:t>质量严格把关</w:t>
      </w:r>
    </w:p>
    <w:p w14:paraId="37433520" w14:textId="019F6EA7" w:rsidR="0088749C" w:rsidRDefault="0088749C" w:rsidP="00442450">
      <w:pPr>
        <w:ind w:firstLineChars="200" w:firstLine="420"/>
      </w:pPr>
      <w:r>
        <w:rPr>
          <w:rFonts w:hint="eastAsia"/>
        </w:rPr>
        <w:t>公司产品均为精密仪器，售后维修及日常维护保养极为麻烦，因此要确实保障产品质量，延长产品生命周期。</w:t>
      </w:r>
    </w:p>
    <w:p w14:paraId="64AA4868" w14:textId="71E3B8CB" w:rsidR="004F7AD2" w:rsidRPr="002426F8" w:rsidRDefault="001E30AD" w:rsidP="0056705A">
      <w:pPr>
        <w:rPr>
          <w:b/>
        </w:rPr>
      </w:pPr>
      <w:r w:rsidRPr="002426F8">
        <w:rPr>
          <w:rFonts w:hint="eastAsia"/>
          <w:b/>
        </w:rPr>
        <w:t>抓住机遇</w:t>
      </w:r>
    </w:p>
    <w:p w14:paraId="48352A66" w14:textId="4CD8F43B" w:rsidR="001E30AD" w:rsidRDefault="001E30AD" w:rsidP="00442450">
      <w:pPr>
        <w:ind w:firstLineChars="200" w:firstLine="420"/>
      </w:pPr>
      <w:r>
        <w:rPr>
          <w:rFonts w:hint="eastAsia"/>
        </w:rPr>
        <w:t>现今大量信息充斥着生活，社会局势，行业动态日新月异。为保持有力竞争力需要精确的行业判断并作出果断抉择。</w:t>
      </w:r>
    </w:p>
    <w:p w14:paraId="3A1E4936" w14:textId="02D61442" w:rsidR="001E30AD" w:rsidRPr="002426F8" w:rsidRDefault="001E30AD" w:rsidP="0056705A">
      <w:pPr>
        <w:rPr>
          <w:b/>
        </w:rPr>
      </w:pPr>
      <w:r w:rsidRPr="002426F8">
        <w:rPr>
          <w:rFonts w:hint="eastAsia"/>
          <w:b/>
        </w:rPr>
        <w:t>勇于创新</w:t>
      </w:r>
      <w:r w:rsidR="002D5675" w:rsidRPr="002426F8">
        <w:rPr>
          <w:rFonts w:hint="eastAsia"/>
          <w:b/>
        </w:rPr>
        <w:t>，注重技术研发</w:t>
      </w:r>
    </w:p>
    <w:p w14:paraId="77FFA483" w14:textId="6E661500" w:rsidR="001E30AD" w:rsidRDefault="001E30AD" w:rsidP="00442450">
      <w:pPr>
        <w:ind w:firstLineChars="200" w:firstLine="420"/>
      </w:pPr>
      <w:r>
        <w:rPr>
          <w:rFonts w:hint="eastAsia"/>
        </w:rPr>
        <w:t>对于一个技术型公司，为保持核心竞争力需要每个员工的灵活思变。良好的创新思维为公司长远发展的重要保障。</w:t>
      </w:r>
    </w:p>
    <w:p w14:paraId="294B7837" w14:textId="44A8372C" w:rsidR="004F7AD2" w:rsidRPr="002426F8" w:rsidRDefault="005E5456" w:rsidP="0056705A">
      <w:pPr>
        <w:rPr>
          <w:sz w:val="24"/>
          <w:szCs w:val="24"/>
        </w:rPr>
      </w:pPr>
      <w:r w:rsidRPr="002426F8">
        <w:rPr>
          <w:sz w:val="24"/>
          <w:szCs w:val="24"/>
        </w:rPr>
        <w:t xml:space="preserve">6.3 </w:t>
      </w:r>
      <w:r w:rsidRPr="002426F8">
        <w:rPr>
          <w:rFonts w:hint="eastAsia"/>
          <w:sz w:val="24"/>
          <w:szCs w:val="24"/>
        </w:rPr>
        <w:t>产权维护</w:t>
      </w:r>
    </w:p>
    <w:p w14:paraId="3CB1B8A3" w14:textId="5B44C04F" w:rsidR="004F7AD2" w:rsidRPr="002426F8" w:rsidRDefault="005E5456" w:rsidP="0056705A">
      <w:pPr>
        <w:rPr>
          <w:b/>
        </w:rPr>
      </w:pPr>
      <w:r w:rsidRPr="002426F8">
        <w:rPr>
          <w:rFonts w:hint="eastAsia"/>
          <w:b/>
        </w:rPr>
        <w:t>6</w:t>
      </w:r>
      <w:r w:rsidRPr="002426F8">
        <w:rPr>
          <w:b/>
        </w:rPr>
        <w:t>.31</w:t>
      </w:r>
      <w:r w:rsidRPr="002426F8">
        <w:rPr>
          <w:rFonts w:hint="eastAsia"/>
          <w:b/>
        </w:rPr>
        <w:t>知识产权保密</w:t>
      </w:r>
    </w:p>
    <w:p w14:paraId="6CA924E5" w14:textId="77777777" w:rsidR="005E5456" w:rsidRDefault="005E5456" w:rsidP="005E5456">
      <w:r>
        <w:rPr>
          <w:rFonts w:hint="eastAsia"/>
        </w:rPr>
        <w:t>（</w:t>
      </w:r>
      <w:r>
        <w:t>1）公司划定科技开发区域、商业秘密保护区域，未经许可，非科研人员和因工作需</w:t>
      </w:r>
    </w:p>
    <w:p w14:paraId="2FF961F3" w14:textId="77777777" w:rsidR="005E5456" w:rsidRDefault="005E5456" w:rsidP="005E5456">
      <w:r>
        <w:rPr>
          <w:rFonts w:hint="eastAsia"/>
        </w:rPr>
        <w:t>要必须接触到相应资料、物品的人员，不得擅自进入划定的、与本职工作无关的场所，不得</w:t>
      </w:r>
    </w:p>
    <w:p w14:paraId="0D2F6B64" w14:textId="77777777" w:rsidR="005E5456" w:rsidRDefault="005E5456" w:rsidP="005E5456">
      <w:r>
        <w:rPr>
          <w:rFonts w:hint="eastAsia"/>
        </w:rPr>
        <w:t>带领无关人员进入该场所或为无关人员进入该涉密场所提供便利。</w:t>
      </w:r>
    </w:p>
    <w:p w14:paraId="6F379312" w14:textId="77777777" w:rsidR="005E5456" w:rsidRDefault="005E5456" w:rsidP="005E5456">
      <w:r>
        <w:rPr>
          <w:rFonts w:hint="eastAsia"/>
        </w:rPr>
        <w:t>（</w:t>
      </w:r>
      <w:r>
        <w:t>2）产品开发和职务智力成果活动期间，应当严格保守公司商业秘密。不得在公共场</w:t>
      </w:r>
    </w:p>
    <w:p w14:paraId="42121F23" w14:textId="77777777" w:rsidR="005E5456" w:rsidRDefault="005E5456" w:rsidP="005E5456">
      <w:r>
        <w:rPr>
          <w:rFonts w:hint="eastAsia"/>
        </w:rPr>
        <w:t>所或者利用非保密通信工具传递商业秘密信息和与职务智力劳动相关的信息。</w:t>
      </w:r>
    </w:p>
    <w:p w14:paraId="4C415675" w14:textId="77777777" w:rsidR="005E5456" w:rsidRDefault="005E5456" w:rsidP="005E5456">
      <w:r>
        <w:rPr>
          <w:rFonts w:hint="eastAsia"/>
        </w:rPr>
        <w:t>（</w:t>
      </w:r>
      <w:r>
        <w:t>3）公司确定的商业秘密，在其文件资料或者物品上，以明确的警示标志标示出公司</w:t>
      </w:r>
    </w:p>
    <w:p w14:paraId="019EB10E" w14:textId="77777777" w:rsidR="005E5456" w:rsidRDefault="005E5456" w:rsidP="005E5456">
      <w:r>
        <w:t>35</w:t>
      </w:r>
    </w:p>
    <w:p w14:paraId="3FFB24CD" w14:textId="77777777" w:rsidR="005E5456" w:rsidRDefault="005E5456" w:rsidP="005E5456">
      <w:r>
        <w:rPr>
          <w:rFonts w:hint="eastAsia"/>
        </w:rPr>
        <w:t>商业秘密的符号及密级、保密期限。相关的文件资料限于涉密人员接触；参加涉密的会议，</w:t>
      </w:r>
    </w:p>
    <w:p w14:paraId="20BFA797" w14:textId="77777777" w:rsidR="005E5456" w:rsidRDefault="005E5456" w:rsidP="005E5456">
      <w:r>
        <w:rPr>
          <w:rFonts w:hint="eastAsia"/>
        </w:rPr>
        <w:t>采取到会办理签到手续、会后资料交还等保密措施。</w:t>
      </w:r>
    </w:p>
    <w:p w14:paraId="738D05FF" w14:textId="77777777" w:rsidR="005E5456" w:rsidRDefault="005E5456" w:rsidP="005E5456">
      <w:r>
        <w:rPr>
          <w:rFonts w:hint="eastAsia"/>
        </w:rPr>
        <w:t>（</w:t>
      </w:r>
      <w:r>
        <w:t>4）员工在未获公司事先书面同意时，决不把有关职务研究成果的信息向任何第三方</w:t>
      </w:r>
    </w:p>
    <w:p w14:paraId="042C060B" w14:textId="77777777" w:rsidR="005E5456" w:rsidRDefault="005E5456" w:rsidP="005E5456">
      <w:r>
        <w:rPr>
          <w:rFonts w:hint="eastAsia"/>
        </w:rPr>
        <w:t>透露。员工在进入本公司工作时，须签订《保密协议》。无论任何原因离开该本公司前，</w:t>
      </w:r>
      <w:r>
        <w:t xml:space="preserve"> 须</w:t>
      </w:r>
    </w:p>
    <w:p w14:paraId="27F097F5" w14:textId="77777777" w:rsidR="005E5456" w:rsidRDefault="005E5456" w:rsidP="005E5456">
      <w:r>
        <w:rPr>
          <w:rFonts w:hint="eastAsia"/>
        </w:rPr>
        <w:t>将从事科技工作的全部技术资料、试验设备、产品、计算机软件、科技成果、作品、设计成</w:t>
      </w:r>
    </w:p>
    <w:p w14:paraId="5402622D" w14:textId="77777777" w:rsidR="005E5456" w:rsidRDefault="005E5456" w:rsidP="005E5456">
      <w:r>
        <w:rPr>
          <w:rFonts w:hint="eastAsia"/>
        </w:rPr>
        <w:t>果，所掌握的商业秘密及客户资料（包括但不限于客户名单、通讯方式等）全部交回，并</w:t>
      </w:r>
      <w:r>
        <w:t xml:space="preserve"> 有</w:t>
      </w:r>
    </w:p>
    <w:p w14:paraId="7A7D3FD2" w14:textId="77777777" w:rsidR="005E5456" w:rsidRDefault="005E5456" w:rsidP="005E5456">
      <w:r>
        <w:rPr>
          <w:rFonts w:hint="eastAsia"/>
        </w:rPr>
        <w:t>责任保护本公司的知识产权，不得擅自复制、发表、泄露、使用、许可或转让。</w:t>
      </w:r>
    </w:p>
    <w:p w14:paraId="32065593" w14:textId="77777777" w:rsidR="005E5456" w:rsidRDefault="005E5456" w:rsidP="005E5456">
      <w:r>
        <w:rPr>
          <w:rFonts w:hint="eastAsia"/>
        </w:rPr>
        <w:t>（</w:t>
      </w:r>
      <w:r>
        <w:t>4）公司员工必须具有保密意识，必须做到不该问的绝对不问，不该说的绝对不说，</w:t>
      </w:r>
    </w:p>
    <w:p w14:paraId="380DACAA" w14:textId="77777777" w:rsidR="005E5456" w:rsidRDefault="005E5456" w:rsidP="005E5456">
      <w:r>
        <w:rPr>
          <w:rFonts w:hint="eastAsia"/>
        </w:rPr>
        <w:t>不该看的绝对不看。</w:t>
      </w:r>
    </w:p>
    <w:p w14:paraId="7FA5BB70" w14:textId="77777777" w:rsidR="005E5456" w:rsidRDefault="005E5456" w:rsidP="005E5456">
      <w:r>
        <w:rPr>
          <w:rFonts w:hint="eastAsia"/>
        </w:rPr>
        <w:t>（</w:t>
      </w:r>
      <w:r>
        <w:t>5）董事长全面领导公司的保密工作，各部门负责人为本部门的保密工作负责人。</w:t>
      </w:r>
    </w:p>
    <w:p w14:paraId="1414B50C" w14:textId="77777777" w:rsidR="005E5456" w:rsidRDefault="005E5456" w:rsidP="005E5456">
      <w:r>
        <w:rPr>
          <w:rFonts w:hint="eastAsia"/>
        </w:rPr>
        <w:t>（</w:t>
      </w:r>
      <w:r>
        <w:t>6）对外交往与合作中需要提供公司的秘密事项，应先由董事长批准。</w:t>
      </w:r>
    </w:p>
    <w:p w14:paraId="79723C7C" w14:textId="77777777" w:rsidR="005E5456" w:rsidRDefault="005E5456" w:rsidP="005E5456">
      <w:r>
        <w:rPr>
          <w:rFonts w:hint="eastAsia"/>
        </w:rPr>
        <w:t>（</w:t>
      </w:r>
      <w:r>
        <w:t>7）严禁在公共场合、公用电话、传真上交谈、传递保密事项，不准在私人交往中泄</w:t>
      </w:r>
    </w:p>
    <w:p w14:paraId="2E876AEB" w14:textId="77777777" w:rsidR="005E5456" w:rsidRDefault="005E5456" w:rsidP="005E5456">
      <w:r>
        <w:rPr>
          <w:rFonts w:hint="eastAsia"/>
        </w:rPr>
        <w:t>露公司秘密。</w:t>
      </w:r>
    </w:p>
    <w:p w14:paraId="1C1D753E" w14:textId="77777777" w:rsidR="005E5456" w:rsidRDefault="005E5456" w:rsidP="005E5456">
      <w:r>
        <w:rPr>
          <w:rFonts w:hint="eastAsia"/>
        </w:rPr>
        <w:t>（</w:t>
      </w:r>
      <w:r>
        <w:t>8）员工发现公司秘密已经泄露或可能泄露时应立即采取补救措施并及时报告知识产</w:t>
      </w:r>
    </w:p>
    <w:p w14:paraId="31278405" w14:textId="77777777" w:rsidR="005E5456" w:rsidRDefault="005E5456" w:rsidP="005E5456">
      <w:r>
        <w:rPr>
          <w:rFonts w:hint="eastAsia"/>
        </w:rPr>
        <w:t>权管理小组，知识产权管理小组应立即做出相应处理。</w:t>
      </w:r>
    </w:p>
    <w:p w14:paraId="54008C02" w14:textId="77777777" w:rsidR="005E5456" w:rsidRDefault="005E5456" w:rsidP="005E5456">
      <w:r>
        <w:rPr>
          <w:rFonts w:hint="eastAsia"/>
        </w:rPr>
        <w:t>（</w:t>
      </w:r>
      <w:r>
        <w:t>9）电脑使用人或影印机、传真机的部门工作人员不得利用职务之便复制或传递知识</w:t>
      </w:r>
    </w:p>
    <w:p w14:paraId="3407FA8D" w14:textId="77777777" w:rsidR="005E5456" w:rsidRDefault="005E5456" w:rsidP="005E5456">
      <w:r>
        <w:rPr>
          <w:rFonts w:hint="eastAsia"/>
        </w:rPr>
        <w:t>产权信息或资料。</w:t>
      </w:r>
    </w:p>
    <w:p w14:paraId="3123B430" w14:textId="77777777" w:rsidR="005E5456" w:rsidRDefault="005E5456" w:rsidP="005E5456">
      <w:r>
        <w:rPr>
          <w:rFonts w:hint="eastAsia"/>
        </w:rPr>
        <w:t>（</w:t>
      </w:r>
      <w:r>
        <w:t>10）文档人员、知识产权专员工作变动时应及时办理交接手续，交由主管领导签字。</w:t>
      </w:r>
    </w:p>
    <w:p w14:paraId="41C45B6C" w14:textId="77777777" w:rsidR="005E5456" w:rsidRDefault="005E5456" w:rsidP="005E5456">
      <w:r>
        <w:rPr>
          <w:rFonts w:hint="eastAsia"/>
        </w:rPr>
        <w:t>（</w:t>
      </w:r>
      <w:r>
        <w:t>11）保卫部门应加强保密意识，严禁无关人员在涉密部门出入，特殊情况，须报经车</w:t>
      </w:r>
    </w:p>
    <w:p w14:paraId="77926D50" w14:textId="210B34F4" w:rsidR="005E5456" w:rsidRDefault="005E5456" w:rsidP="005E5456">
      <w:r>
        <w:rPr>
          <w:rFonts w:hint="eastAsia"/>
        </w:rPr>
        <w:t>间负责人或董事长批准方可按下列要求安排客人进行参观。</w:t>
      </w:r>
      <w:r>
        <w:cr/>
      </w:r>
      <w:r w:rsidR="0088749C" w:rsidRPr="002426F8">
        <w:rPr>
          <w:b/>
        </w:rPr>
        <w:t xml:space="preserve">6.32 </w:t>
      </w:r>
      <w:r w:rsidR="0088749C" w:rsidRPr="002426F8">
        <w:rPr>
          <w:rFonts w:hint="eastAsia"/>
          <w:b/>
        </w:rPr>
        <w:t>知识产权保护</w:t>
      </w:r>
    </w:p>
    <w:p w14:paraId="7F47378C" w14:textId="5D7AE5E5" w:rsidR="0088749C" w:rsidRDefault="0088749C" w:rsidP="00442450">
      <w:pPr>
        <w:ind w:firstLineChars="200" w:firstLine="420"/>
      </w:pPr>
      <w:r>
        <w:rPr>
          <w:rFonts w:hint="eastAsia"/>
        </w:rPr>
        <w:lastRenderedPageBreak/>
        <w:t>充分认识知识产权的重要性，要依照《反不正当竞争法》，坚决制止、杜绝由不正当行为造成的知识产权流失；充分利用法律规定和结合实际，发挥知识产权在企业竞争中的作用。</w:t>
      </w:r>
    </w:p>
    <w:p w14:paraId="6A2AE0B5" w14:textId="77777777" w:rsidR="0088749C" w:rsidRDefault="0088749C" w:rsidP="0088749C">
      <w:r>
        <w:rPr>
          <w:rFonts w:hint="eastAsia"/>
        </w:rPr>
        <w:t>（</w:t>
      </w:r>
      <w:r>
        <w:t>1）公司积极进行知识产权登记、备案、申请确权工作。对于不宜采取上</w:t>
      </w:r>
    </w:p>
    <w:p w14:paraId="09FB65E3" w14:textId="77777777" w:rsidR="0088749C" w:rsidRDefault="0088749C" w:rsidP="0088749C">
      <w:r>
        <w:rPr>
          <w:rFonts w:hint="eastAsia"/>
        </w:rPr>
        <w:t>述措施但有</w:t>
      </w:r>
      <w:r>
        <w:t xml:space="preserve"> 商业价值的智力劳动成果，应先作为商业秘密予以保护，在确定知</w:t>
      </w:r>
    </w:p>
    <w:p w14:paraId="0C8058AF" w14:textId="77777777" w:rsidR="0088749C" w:rsidRDefault="0088749C" w:rsidP="0088749C">
      <w:r>
        <w:rPr>
          <w:rFonts w:hint="eastAsia"/>
        </w:rPr>
        <w:t>识产权保护方式前，不发表成果论文，也不得以委托鉴定、展览、广告、试销、</w:t>
      </w:r>
    </w:p>
    <w:p w14:paraId="32D6F34A" w14:textId="77777777" w:rsidR="0088749C" w:rsidRDefault="0088749C" w:rsidP="0088749C">
      <w:r>
        <w:rPr>
          <w:rFonts w:hint="eastAsia"/>
        </w:rPr>
        <w:t>赠送产品等任何方式向社会公开。</w:t>
      </w:r>
    </w:p>
    <w:p w14:paraId="7B401CD2" w14:textId="77777777" w:rsidR="0088749C" w:rsidRDefault="0088749C" w:rsidP="0088749C">
      <w:r>
        <w:t>36</w:t>
      </w:r>
    </w:p>
    <w:p w14:paraId="659E944E" w14:textId="77777777" w:rsidR="0088749C" w:rsidRDefault="0088749C" w:rsidP="0088749C">
      <w:r>
        <w:rPr>
          <w:rFonts w:hint="eastAsia"/>
        </w:rPr>
        <w:t>（</w:t>
      </w:r>
      <w:r>
        <w:t>2）严防商标、专利、域名、商号被他人抢注。</w:t>
      </w:r>
    </w:p>
    <w:p w14:paraId="0FAC6375" w14:textId="77777777" w:rsidR="0088749C" w:rsidRDefault="0088749C" w:rsidP="0088749C">
      <w:r>
        <w:rPr>
          <w:rFonts w:hint="eastAsia"/>
        </w:rPr>
        <w:t>（</w:t>
      </w:r>
      <w:r>
        <w:t>3）发明创造、作品、计算机软件在完成的全过程中，完成单位及有关人</w:t>
      </w:r>
    </w:p>
    <w:p w14:paraId="6370414A" w14:textId="77777777" w:rsidR="0088749C" w:rsidRDefault="0088749C" w:rsidP="0088749C">
      <w:r>
        <w:rPr>
          <w:rFonts w:hint="eastAsia"/>
        </w:rPr>
        <w:t>员应采取适</w:t>
      </w:r>
      <w:r>
        <w:t xml:space="preserve"> 当的暂时保密措施，以保证知识产权不致泄密和流失。</w:t>
      </w:r>
    </w:p>
    <w:p w14:paraId="6485A027" w14:textId="77777777" w:rsidR="0088749C" w:rsidRDefault="0088749C" w:rsidP="0088749C">
      <w:r>
        <w:rPr>
          <w:rFonts w:hint="eastAsia"/>
        </w:rPr>
        <w:t>（</w:t>
      </w:r>
      <w:r>
        <w:t>4）各部门积极配合知识产权管理小组日常跟踪商标、专利、商号及其他</w:t>
      </w:r>
    </w:p>
    <w:p w14:paraId="755DE410" w14:textId="77777777" w:rsidR="0088749C" w:rsidRDefault="0088749C" w:rsidP="0088749C">
      <w:r>
        <w:rPr>
          <w:rFonts w:hint="eastAsia"/>
        </w:rPr>
        <w:t>知识产权的</w:t>
      </w:r>
      <w:r>
        <w:t xml:space="preserve"> 登记注册、授权情况，发现可能与本公司知识产权有冲突的情形，</w:t>
      </w:r>
    </w:p>
    <w:p w14:paraId="2E03293B" w14:textId="77777777" w:rsidR="0088749C" w:rsidRDefault="0088749C" w:rsidP="0088749C">
      <w:r>
        <w:rPr>
          <w:rFonts w:hint="eastAsia"/>
        </w:rPr>
        <w:t>应通过知识产权管理小组</w:t>
      </w:r>
      <w:r>
        <w:t xml:space="preserve"> 采取积极措施，运用法律规定提出异议或启动相应的</w:t>
      </w:r>
    </w:p>
    <w:p w14:paraId="4A519A2B" w14:textId="77777777" w:rsidR="0088749C" w:rsidRDefault="0088749C" w:rsidP="0088749C">
      <w:r>
        <w:rPr>
          <w:rFonts w:hint="eastAsia"/>
        </w:rPr>
        <w:t>程序解决。</w:t>
      </w:r>
    </w:p>
    <w:p w14:paraId="37944661" w14:textId="77777777" w:rsidR="0088749C" w:rsidRDefault="0088749C" w:rsidP="0088749C">
      <w:r>
        <w:rPr>
          <w:rFonts w:hint="eastAsia"/>
        </w:rPr>
        <w:t>（</w:t>
      </w:r>
      <w:r>
        <w:t>5）任何机构和个人，发现侵权或者侵权的可能，应采取积极措施配合知</w:t>
      </w:r>
    </w:p>
    <w:p w14:paraId="4E5CBA26" w14:textId="77777777" w:rsidR="0088749C" w:rsidRDefault="0088749C" w:rsidP="0088749C">
      <w:r>
        <w:rPr>
          <w:rFonts w:hint="eastAsia"/>
        </w:rPr>
        <w:t>识产权管理</w:t>
      </w:r>
      <w:r>
        <w:t xml:space="preserve"> 小组在行政执法机关和司法机关的指导下解决问题。</w:t>
      </w:r>
    </w:p>
    <w:p w14:paraId="565E2583" w14:textId="77777777" w:rsidR="0088749C" w:rsidRDefault="0088749C" w:rsidP="0088749C">
      <w:r>
        <w:rPr>
          <w:rFonts w:hint="eastAsia"/>
        </w:rPr>
        <w:t>（</w:t>
      </w:r>
      <w:r>
        <w:t>6）与国内外单位或个人进行合作研究或合作开发时，依据《合同法》等</w:t>
      </w:r>
    </w:p>
    <w:p w14:paraId="74D1E708" w14:textId="77777777" w:rsidR="0088749C" w:rsidRDefault="0088749C" w:rsidP="0088749C">
      <w:r>
        <w:rPr>
          <w:rFonts w:hint="eastAsia"/>
        </w:rPr>
        <w:t>法律法规签</w:t>
      </w:r>
      <w:r>
        <w:t xml:space="preserve"> 订书面合同，合同中必须订有保护知识产权的条款。</w:t>
      </w:r>
    </w:p>
    <w:p w14:paraId="339912F2" w14:textId="77777777" w:rsidR="0088749C" w:rsidRDefault="0088749C" w:rsidP="0088749C">
      <w:r>
        <w:rPr>
          <w:rFonts w:hint="eastAsia"/>
        </w:rPr>
        <w:t>（</w:t>
      </w:r>
      <w:r>
        <w:t>7）订立技术合同（技术转让、技术服务、技术开发、技术咨询）、专利实</w:t>
      </w:r>
    </w:p>
    <w:p w14:paraId="12789D44" w14:textId="77777777" w:rsidR="0088749C" w:rsidRDefault="0088749C" w:rsidP="0088749C">
      <w:r>
        <w:rPr>
          <w:rFonts w:hint="eastAsia"/>
        </w:rPr>
        <w:t>施许可合</w:t>
      </w:r>
      <w:r>
        <w:t xml:space="preserve"> 同，必须经过知识权管理办公室审查，由法定代表人或其委托的代理</w:t>
      </w:r>
    </w:p>
    <w:p w14:paraId="3835FAE4" w14:textId="77777777" w:rsidR="0088749C" w:rsidRDefault="0088749C" w:rsidP="0088749C">
      <w:r>
        <w:rPr>
          <w:rFonts w:hint="eastAsia"/>
        </w:rPr>
        <w:t>人签署，其他部门或个人无权签署。</w:t>
      </w:r>
    </w:p>
    <w:p w14:paraId="09E6D7B8" w14:textId="77777777" w:rsidR="0088749C" w:rsidRDefault="0088749C" w:rsidP="0088749C">
      <w:r>
        <w:rPr>
          <w:rFonts w:hint="eastAsia"/>
        </w:rPr>
        <w:t>（</w:t>
      </w:r>
      <w:r>
        <w:t>8）同国内外单位或个人进行专利权、商标权和著作权、商业秘密等知识</w:t>
      </w:r>
    </w:p>
    <w:p w14:paraId="77EE6DFB" w14:textId="77777777" w:rsidR="0088749C" w:rsidRDefault="0088749C" w:rsidP="0088749C">
      <w:r>
        <w:rPr>
          <w:rFonts w:hint="eastAsia"/>
        </w:rPr>
        <w:t>产权方面的</w:t>
      </w:r>
      <w:r>
        <w:t xml:space="preserve"> 许可证贸易时，需签订实施许可合同，并根据许可的权限范围、时</w:t>
      </w:r>
    </w:p>
    <w:p w14:paraId="2462AF50" w14:textId="10FE229C" w:rsidR="004F7AD2" w:rsidRPr="0056705A" w:rsidRDefault="0088749C" w:rsidP="0088749C">
      <w:r>
        <w:rPr>
          <w:rFonts w:hint="eastAsia"/>
        </w:rPr>
        <w:t>间、地域等因素综合确定</w:t>
      </w:r>
      <w:r>
        <w:t xml:space="preserve"> 许可使用费。</w:t>
      </w:r>
    </w:p>
    <w:sectPr w:rsidR="004F7AD2" w:rsidRPr="0056705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涂山月" w:date="2018-04-30T09:38:00Z" w:initials="涂山月">
    <w:p w14:paraId="40815A03" w14:textId="42E5BA64" w:rsidR="00C53DF5" w:rsidRDefault="00C53DF5">
      <w:pPr>
        <w:pStyle w:val="ac"/>
      </w:pPr>
      <w:r>
        <w:rPr>
          <w:rStyle w:val="ab"/>
        </w:rPr>
        <w:annotationRef/>
      </w:r>
      <w:r>
        <w:rPr>
          <w:rFonts w:hint="eastAsia"/>
        </w:rPr>
        <w:t>背书内容可以不要，注意下统一格式。</w:t>
      </w:r>
    </w:p>
  </w:comment>
  <w:comment w:id="72" w:author="涂山月" w:date="2018-04-30T09:39:00Z" w:initials="涂山月">
    <w:p w14:paraId="022C75BC" w14:textId="3EF730AF" w:rsidR="00C53DF5" w:rsidRDefault="00C53DF5">
      <w:pPr>
        <w:pStyle w:val="ac"/>
        <w:rPr>
          <w:rFonts w:hint="eastAsia"/>
        </w:rPr>
      </w:pPr>
      <w:r>
        <w:rPr>
          <w:rStyle w:val="ab"/>
        </w:rPr>
        <w:annotationRef/>
      </w:r>
      <w:r>
        <w:rPr>
          <w:rFonts w:hint="eastAsia"/>
        </w:rPr>
        <w:t>旗舰对于初创企业……不大现实？</w:t>
      </w:r>
    </w:p>
  </w:comment>
  <w:comment w:id="87" w:author="涂山月" w:date="2018-04-30T09:38:00Z" w:initials="涂山月">
    <w:p w14:paraId="0BD6AC14" w14:textId="061E6FD8" w:rsidR="00C53DF5" w:rsidRDefault="00C53DF5">
      <w:pPr>
        <w:pStyle w:val="ac"/>
        <w:rPr>
          <w:rFonts w:hint="eastAsia"/>
        </w:rPr>
      </w:pPr>
      <w:r>
        <w:rPr>
          <w:rStyle w:val="ab"/>
        </w:rPr>
        <w:annotationRef/>
      </w:r>
      <w:r>
        <w:rPr>
          <w:rFonts w:hint="eastAsia"/>
        </w:rPr>
        <w:t>大型？初创企业？</w:t>
      </w:r>
    </w:p>
  </w:comment>
  <w:comment w:id="97" w:author="涂山月" w:date="2018-04-30T09:40:00Z" w:initials="涂山月">
    <w:p w14:paraId="78C0A474" w14:textId="1171E1D1" w:rsidR="00D64ED9" w:rsidRDefault="00C53DF5">
      <w:pPr>
        <w:pStyle w:val="ac"/>
        <w:rPr>
          <w:rFonts w:hint="eastAsia"/>
        </w:rPr>
      </w:pPr>
      <w:r>
        <w:rPr>
          <w:rStyle w:val="ab"/>
        </w:rPr>
        <w:annotationRef/>
      </w:r>
      <w:r w:rsidR="00D64ED9">
        <w:rPr>
          <w:rFonts w:hint="eastAsia"/>
        </w:rPr>
        <w:t>T</w:t>
      </w:r>
      <w:r w:rsidR="00D64ED9">
        <w:t>ODO..</w:t>
      </w:r>
    </w:p>
  </w:comment>
  <w:comment w:id="106" w:author="涂山月" w:date="2018-04-30T09:46:00Z" w:initials="涂山月">
    <w:p w14:paraId="0C8CDAFD" w14:textId="3323B73D" w:rsidR="00D64ED9" w:rsidRDefault="00D64ED9">
      <w:pPr>
        <w:pStyle w:val="ac"/>
      </w:pPr>
      <w:r>
        <w:rPr>
          <w:rStyle w:val="ab"/>
        </w:rPr>
        <w:annotationRef/>
      </w:r>
      <w:r>
        <w:rPr>
          <w:rFonts w:hint="eastAsia"/>
        </w:rPr>
        <w:t>实时过分了2333.</w:t>
      </w:r>
    </w:p>
  </w:comment>
  <w:comment w:id="109" w:author="涂山月" w:date="2018-04-30T09:46:00Z" w:initials="涂山月">
    <w:p w14:paraId="7C39606B" w14:textId="2BB51171" w:rsidR="00D64ED9" w:rsidRDefault="00D64ED9">
      <w:pPr>
        <w:pStyle w:val="ac"/>
      </w:pPr>
      <w:r>
        <w:rPr>
          <w:rStyle w:val="ab"/>
        </w:rPr>
        <w:annotationRef/>
      </w:r>
      <w:r>
        <w:rPr>
          <w:rFonts w:hint="eastAsia"/>
        </w:rPr>
        <w:t>T</w:t>
      </w:r>
      <w:r>
        <w:t>ODO..</w:t>
      </w:r>
    </w:p>
  </w:comment>
  <w:comment w:id="110" w:author="涂山月" w:date="2018-04-30T10:07:00Z" w:initials="涂山月">
    <w:p w14:paraId="15526CAA" w14:textId="7643ACAA" w:rsidR="00803965" w:rsidRDefault="00803965">
      <w:pPr>
        <w:pStyle w:val="ac"/>
      </w:pPr>
      <w:r>
        <w:rPr>
          <w:rStyle w:val="ab"/>
        </w:rPr>
        <w:annotationRef/>
      </w:r>
      <w:r w:rsidR="00D33C71">
        <w:rPr>
          <w:rFonts w:hint="eastAsia"/>
        </w:rPr>
        <w:t>不要背书QAQ。</w:t>
      </w:r>
    </w:p>
  </w:comment>
  <w:comment w:id="111" w:author="涂山月" w:date="2018-04-30T10:10:00Z" w:initials="涂山月">
    <w:p w14:paraId="130F5D69" w14:textId="09CC5AC1" w:rsidR="00813B88" w:rsidRDefault="00813B88">
      <w:pPr>
        <w:pStyle w:val="ac"/>
      </w:pPr>
      <w:r>
        <w:rPr>
          <w:rStyle w:val="ab"/>
        </w:rPr>
        <w:annotationRef/>
      </w:r>
      <w:r>
        <w:rPr>
          <w:rFonts w:hint="eastAsia"/>
        </w:rPr>
        <w:t>语法语法QAQ。</w:t>
      </w:r>
    </w:p>
  </w:comment>
  <w:comment w:id="119" w:author="涂山月" w:date="2018-04-30T10:14:00Z" w:initials="涂山月">
    <w:p w14:paraId="2B2DACC0" w14:textId="34768BC5" w:rsidR="00987D9B" w:rsidRDefault="00987D9B">
      <w:pPr>
        <w:pStyle w:val="ac"/>
      </w:pPr>
      <w:r>
        <w:rPr>
          <w:rStyle w:val="ab"/>
        </w:rPr>
        <w:annotationRef/>
      </w:r>
      <w:r>
        <w:rPr>
          <w:rFonts w:hint="eastAsia"/>
        </w:rPr>
        <w:t>语法语法QAQ。</w:t>
      </w:r>
    </w:p>
  </w:comment>
  <w:comment w:id="131" w:author="涂山月" w:date="2018-04-30T10:21:00Z" w:initials="涂山月">
    <w:p w14:paraId="16CF1711" w14:textId="587F198D" w:rsidR="00240D94" w:rsidRDefault="00240D94">
      <w:pPr>
        <w:pStyle w:val="ac"/>
      </w:pPr>
      <w:r>
        <w:rPr>
          <w:rStyle w:val="ab"/>
        </w:rPr>
        <w:annotationRef/>
      </w:r>
      <w:r>
        <w:rPr>
          <w:rFonts w:hint="eastAsia"/>
        </w:rPr>
        <w:t>这个可以有。666.</w:t>
      </w:r>
    </w:p>
  </w:comment>
  <w:comment w:id="132" w:author="涂山月" w:date="2018-04-30T10:27:00Z" w:initials="涂山月">
    <w:p w14:paraId="1F041443" w14:textId="7D6565B0" w:rsidR="00240D94" w:rsidRDefault="00240D94">
      <w:pPr>
        <w:pStyle w:val="ac"/>
      </w:pPr>
      <w:r>
        <w:rPr>
          <w:rStyle w:val="ab"/>
        </w:rPr>
        <w:annotationRef/>
      </w:r>
      <w:r>
        <w:rPr>
          <w:rFonts w:hint="eastAsia"/>
        </w:rPr>
        <w:t>这章就</w:t>
      </w:r>
      <w:r w:rsidR="004A1E63">
        <w:rPr>
          <w:rFonts w:hint="eastAsia"/>
        </w:rPr>
        <w:t>拜托</w:t>
      </w:r>
      <w:r>
        <w:rPr>
          <w:rFonts w:hint="eastAsia"/>
        </w:rPr>
        <w:t>泥萌自己打磨</w:t>
      </w:r>
      <w:r w:rsidR="004A1E63">
        <w:rPr>
          <w:rFonts w:hint="eastAsia"/>
        </w:rPr>
        <w:t>了2333.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15A03" w15:done="0"/>
  <w15:commentEx w15:paraId="022C75BC" w15:done="0"/>
  <w15:commentEx w15:paraId="0BD6AC14" w15:done="0"/>
  <w15:commentEx w15:paraId="78C0A474" w15:done="0"/>
  <w15:commentEx w15:paraId="0C8CDAFD" w15:done="0"/>
  <w15:commentEx w15:paraId="7C39606B" w15:done="0"/>
  <w15:commentEx w15:paraId="15526CAA" w15:done="0"/>
  <w15:commentEx w15:paraId="130F5D69" w15:done="0"/>
  <w15:commentEx w15:paraId="2B2DACC0" w15:done="0"/>
  <w15:commentEx w15:paraId="16CF1711" w15:done="0"/>
  <w15:commentEx w15:paraId="1F041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15A03" w16cid:durableId="1E9162A7"/>
  <w16cid:commentId w16cid:paraId="022C75BC" w16cid:durableId="1E9162D5"/>
  <w16cid:commentId w16cid:paraId="0BD6AC14" w16cid:durableId="1E91627C"/>
  <w16cid:commentId w16cid:paraId="78C0A474" w16cid:durableId="1E91631F"/>
  <w16cid:commentId w16cid:paraId="0C8CDAFD" w16cid:durableId="1E916473"/>
  <w16cid:commentId w16cid:paraId="7C39606B" w16cid:durableId="1E916491"/>
  <w16cid:commentId w16cid:paraId="15526CAA" w16cid:durableId="1E916947"/>
  <w16cid:commentId w16cid:paraId="130F5D69" w16cid:durableId="1E916A33"/>
  <w16cid:commentId w16cid:paraId="2B2DACC0" w16cid:durableId="1E916AF5"/>
  <w16cid:commentId w16cid:paraId="16CF1711" w16cid:durableId="1E916CAF"/>
  <w16cid:commentId w16cid:paraId="1F041443" w16cid:durableId="1E916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E171D" w14:textId="77777777" w:rsidR="00454A88" w:rsidRDefault="00454A88" w:rsidP="00032C1A">
      <w:r>
        <w:separator/>
      </w:r>
    </w:p>
  </w:endnote>
  <w:endnote w:type="continuationSeparator" w:id="0">
    <w:p w14:paraId="57DD337F" w14:textId="77777777" w:rsidR="00454A88" w:rsidRDefault="00454A88" w:rsidP="0003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4000ACFF" w:usb2="00000001" w:usb3="00000000" w:csb0="000001FF" w:csb1="00000000"/>
  </w:font>
  <w:font w:name="KaiTi">
    <w:altName w:val="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31E9" w14:textId="77777777" w:rsidR="00454A88" w:rsidRDefault="00454A88" w:rsidP="00032C1A">
      <w:r>
        <w:separator/>
      </w:r>
    </w:p>
  </w:footnote>
  <w:footnote w:type="continuationSeparator" w:id="0">
    <w:p w14:paraId="12C7CE2D" w14:textId="77777777" w:rsidR="00454A88" w:rsidRDefault="00454A88" w:rsidP="00032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F17"/>
    <w:multiLevelType w:val="multilevel"/>
    <w:tmpl w:val="04090029"/>
    <w:lvl w:ilvl="0">
      <w:start w:val="1"/>
      <w:numFmt w:val="chineseCountingThousand"/>
      <w:pStyle w:val="1"/>
      <w:suff w:val="nothing"/>
      <w:lvlText w:val="第%1章"/>
      <w:lvlJc w:val="left"/>
      <w:pPr>
        <w:ind w:left="490" w:firstLine="0"/>
      </w:pPr>
    </w:lvl>
    <w:lvl w:ilvl="1">
      <w:start w:val="1"/>
      <w:numFmt w:val="none"/>
      <w:pStyle w:val="2"/>
      <w:suff w:val="nothing"/>
      <w:lvlText w:val=""/>
      <w:lvlJc w:val="left"/>
      <w:pPr>
        <w:ind w:left="490" w:firstLine="0"/>
      </w:pPr>
    </w:lvl>
    <w:lvl w:ilvl="2">
      <w:start w:val="1"/>
      <w:numFmt w:val="none"/>
      <w:pStyle w:val="3"/>
      <w:suff w:val="nothing"/>
      <w:lvlText w:val=""/>
      <w:lvlJc w:val="left"/>
      <w:pPr>
        <w:ind w:left="490" w:firstLine="0"/>
      </w:pPr>
    </w:lvl>
    <w:lvl w:ilvl="3">
      <w:start w:val="1"/>
      <w:numFmt w:val="none"/>
      <w:pStyle w:val="4"/>
      <w:suff w:val="nothing"/>
      <w:lvlText w:val=""/>
      <w:lvlJc w:val="left"/>
      <w:pPr>
        <w:ind w:left="490" w:firstLine="0"/>
      </w:pPr>
    </w:lvl>
    <w:lvl w:ilvl="4">
      <w:start w:val="1"/>
      <w:numFmt w:val="none"/>
      <w:pStyle w:val="5"/>
      <w:suff w:val="nothing"/>
      <w:lvlText w:val=""/>
      <w:lvlJc w:val="left"/>
      <w:pPr>
        <w:ind w:left="490" w:firstLine="0"/>
      </w:pPr>
    </w:lvl>
    <w:lvl w:ilvl="5">
      <w:start w:val="1"/>
      <w:numFmt w:val="none"/>
      <w:pStyle w:val="6"/>
      <w:suff w:val="nothing"/>
      <w:lvlText w:val=""/>
      <w:lvlJc w:val="left"/>
      <w:pPr>
        <w:ind w:left="490" w:firstLine="0"/>
      </w:pPr>
    </w:lvl>
    <w:lvl w:ilvl="6">
      <w:start w:val="1"/>
      <w:numFmt w:val="none"/>
      <w:pStyle w:val="7"/>
      <w:suff w:val="nothing"/>
      <w:lvlText w:val=""/>
      <w:lvlJc w:val="left"/>
      <w:pPr>
        <w:ind w:left="490" w:firstLine="0"/>
      </w:pPr>
    </w:lvl>
    <w:lvl w:ilvl="7">
      <w:start w:val="1"/>
      <w:numFmt w:val="none"/>
      <w:pStyle w:val="8"/>
      <w:suff w:val="nothing"/>
      <w:lvlText w:val=""/>
      <w:lvlJc w:val="left"/>
      <w:pPr>
        <w:ind w:left="490" w:firstLine="0"/>
      </w:pPr>
    </w:lvl>
    <w:lvl w:ilvl="8">
      <w:start w:val="1"/>
      <w:numFmt w:val="none"/>
      <w:pStyle w:val="9"/>
      <w:suff w:val="nothing"/>
      <w:lvlText w:val=""/>
      <w:lvlJc w:val="left"/>
      <w:pPr>
        <w:ind w:left="490" w:firstLine="0"/>
      </w:pPr>
    </w:lvl>
  </w:abstractNum>
  <w:abstractNum w:abstractNumId="1" w15:restartNumberingAfterBreak="0">
    <w:nsid w:val="210455BE"/>
    <w:multiLevelType w:val="multilevel"/>
    <w:tmpl w:val="086436B6"/>
    <w:lvl w:ilvl="0">
      <w:start w:val="1"/>
      <w:numFmt w:val="decimal"/>
      <w:lvlText w:val="%1."/>
      <w:lvlJc w:val="left"/>
      <w:pPr>
        <w:ind w:left="1221" w:hanging="108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2" w15:restartNumberingAfterBreak="0">
    <w:nsid w:val="62F77B6F"/>
    <w:multiLevelType w:val="multilevel"/>
    <w:tmpl w:val="057878F2"/>
    <w:lvl w:ilvl="0">
      <w:start w:val="1"/>
      <w:numFmt w:val="lowerLetter"/>
      <w:lvlText w:val="（%1）"/>
      <w:lvlJc w:val="left"/>
      <w:pPr>
        <w:ind w:left="1221" w:hanging="108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涂山月">
    <w15:presenceInfo w15:providerId="None" w15:userId="涂山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98"/>
    <w:rsid w:val="00032C1A"/>
    <w:rsid w:val="00097538"/>
    <w:rsid w:val="00100D0F"/>
    <w:rsid w:val="00117F25"/>
    <w:rsid w:val="00151EF9"/>
    <w:rsid w:val="00165208"/>
    <w:rsid w:val="001D75DA"/>
    <w:rsid w:val="001E30AD"/>
    <w:rsid w:val="001E356F"/>
    <w:rsid w:val="00240D94"/>
    <w:rsid w:val="002426F8"/>
    <w:rsid w:val="00246305"/>
    <w:rsid w:val="0027711F"/>
    <w:rsid w:val="0028569D"/>
    <w:rsid w:val="002C2755"/>
    <w:rsid w:val="002D5675"/>
    <w:rsid w:val="002E39E7"/>
    <w:rsid w:val="002F2B95"/>
    <w:rsid w:val="003B1F1A"/>
    <w:rsid w:val="003C5D80"/>
    <w:rsid w:val="00403C71"/>
    <w:rsid w:val="00430A25"/>
    <w:rsid w:val="00436A86"/>
    <w:rsid w:val="00442450"/>
    <w:rsid w:val="00450A6D"/>
    <w:rsid w:val="00454A88"/>
    <w:rsid w:val="0047654F"/>
    <w:rsid w:val="00484828"/>
    <w:rsid w:val="004A1E63"/>
    <w:rsid w:val="004C482A"/>
    <w:rsid w:val="004F7AD2"/>
    <w:rsid w:val="00500F84"/>
    <w:rsid w:val="0056705A"/>
    <w:rsid w:val="00572C7B"/>
    <w:rsid w:val="005C1FEE"/>
    <w:rsid w:val="005E5456"/>
    <w:rsid w:val="00661DED"/>
    <w:rsid w:val="00702B39"/>
    <w:rsid w:val="007069BF"/>
    <w:rsid w:val="00772298"/>
    <w:rsid w:val="0079574A"/>
    <w:rsid w:val="007F5021"/>
    <w:rsid w:val="00800633"/>
    <w:rsid w:val="00803965"/>
    <w:rsid w:val="0080479D"/>
    <w:rsid w:val="00813B88"/>
    <w:rsid w:val="008440D1"/>
    <w:rsid w:val="0088749C"/>
    <w:rsid w:val="008E678E"/>
    <w:rsid w:val="008F4B7B"/>
    <w:rsid w:val="00911D49"/>
    <w:rsid w:val="00947EA4"/>
    <w:rsid w:val="009510AD"/>
    <w:rsid w:val="00970F29"/>
    <w:rsid w:val="00987D9B"/>
    <w:rsid w:val="009E5C1D"/>
    <w:rsid w:val="00A0464F"/>
    <w:rsid w:val="00A45DE1"/>
    <w:rsid w:val="00A546DD"/>
    <w:rsid w:val="00A64B23"/>
    <w:rsid w:val="00A73111"/>
    <w:rsid w:val="00A85016"/>
    <w:rsid w:val="00B369FA"/>
    <w:rsid w:val="00B55722"/>
    <w:rsid w:val="00BF1ABB"/>
    <w:rsid w:val="00C07222"/>
    <w:rsid w:val="00C53DF5"/>
    <w:rsid w:val="00C7442D"/>
    <w:rsid w:val="00CA443B"/>
    <w:rsid w:val="00CE68CB"/>
    <w:rsid w:val="00D25B22"/>
    <w:rsid w:val="00D33C71"/>
    <w:rsid w:val="00D44E4D"/>
    <w:rsid w:val="00D64ED9"/>
    <w:rsid w:val="00D664E2"/>
    <w:rsid w:val="00D82A5B"/>
    <w:rsid w:val="00E2351A"/>
    <w:rsid w:val="00E243FB"/>
    <w:rsid w:val="00E24E82"/>
    <w:rsid w:val="00EE0F6E"/>
    <w:rsid w:val="00FF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9ADCB"/>
  <w15:chartTrackingRefBased/>
  <w15:docId w15:val="{C0D7D899-5721-4FAE-8697-9D2A94D0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705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6705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6705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6705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6705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6705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6705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6705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6705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2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2C1A"/>
    <w:rPr>
      <w:sz w:val="18"/>
      <w:szCs w:val="18"/>
    </w:rPr>
  </w:style>
  <w:style w:type="paragraph" w:styleId="a5">
    <w:name w:val="footer"/>
    <w:basedOn w:val="a"/>
    <w:link w:val="a6"/>
    <w:uiPriority w:val="99"/>
    <w:unhideWhenUsed/>
    <w:rsid w:val="00032C1A"/>
    <w:pPr>
      <w:tabs>
        <w:tab w:val="center" w:pos="4153"/>
        <w:tab w:val="right" w:pos="8306"/>
      </w:tabs>
      <w:snapToGrid w:val="0"/>
      <w:jc w:val="left"/>
    </w:pPr>
    <w:rPr>
      <w:sz w:val="18"/>
      <w:szCs w:val="18"/>
    </w:rPr>
  </w:style>
  <w:style w:type="character" w:customStyle="1" w:styleId="a6">
    <w:name w:val="页脚 字符"/>
    <w:basedOn w:val="a0"/>
    <w:link w:val="a5"/>
    <w:uiPriority w:val="99"/>
    <w:rsid w:val="00032C1A"/>
    <w:rPr>
      <w:sz w:val="18"/>
      <w:szCs w:val="18"/>
    </w:rPr>
  </w:style>
  <w:style w:type="character" w:customStyle="1" w:styleId="10">
    <w:name w:val="标题 1 字符"/>
    <w:basedOn w:val="a0"/>
    <w:link w:val="1"/>
    <w:uiPriority w:val="9"/>
    <w:rsid w:val="0056705A"/>
    <w:rPr>
      <w:b/>
      <w:bCs/>
      <w:kern w:val="44"/>
      <w:sz w:val="44"/>
      <w:szCs w:val="44"/>
    </w:rPr>
  </w:style>
  <w:style w:type="character" w:customStyle="1" w:styleId="20">
    <w:name w:val="标题 2 字符"/>
    <w:basedOn w:val="a0"/>
    <w:link w:val="2"/>
    <w:uiPriority w:val="9"/>
    <w:semiHidden/>
    <w:rsid w:val="0056705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6705A"/>
    <w:rPr>
      <w:b/>
      <w:bCs/>
      <w:sz w:val="32"/>
      <w:szCs w:val="32"/>
    </w:rPr>
  </w:style>
  <w:style w:type="character" w:customStyle="1" w:styleId="40">
    <w:name w:val="标题 4 字符"/>
    <w:basedOn w:val="a0"/>
    <w:link w:val="4"/>
    <w:uiPriority w:val="9"/>
    <w:semiHidden/>
    <w:rsid w:val="0056705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6705A"/>
    <w:rPr>
      <w:b/>
      <w:bCs/>
      <w:sz w:val="28"/>
      <w:szCs w:val="28"/>
    </w:rPr>
  </w:style>
  <w:style w:type="character" w:customStyle="1" w:styleId="60">
    <w:name w:val="标题 6 字符"/>
    <w:basedOn w:val="a0"/>
    <w:link w:val="6"/>
    <w:uiPriority w:val="9"/>
    <w:semiHidden/>
    <w:rsid w:val="0056705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6705A"/>
    <w:rPr>
      <w:b/>
      <w:bCs/>
      <w:sz w:val="24"/>
      <w:szCs w:val="24"/>
    </w:rPr>
  </w:style>
  <w:style w:type="character" w:customStyle="1" w:styleId="80">
    <w:name w:val="标题 8 字符"/>
    <w:basedOn w:val="a0"/>
    <w:link w:val="8"/>
    <w:uiPriority w:val="9"/>
    <w:semiHidden/>
    <w:rsid w:val="0056705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6705A"/>
    <w:rPr>
      <w:rFonts w:asciiTheme="majorHAnsi" w:eastAsiaTheme="majorEastAsia" w:hAnsiTheme="majorHAnsi" w:cstheme="majorBidi"/>
      <w:szCs w:val="21"/>
    </w:rPr>
  </w:style>
  <w:style w:type="table" w:styleId="a7">
    <w:name w:val="Table Grid"/>
    <w:basedOn w:val="a1"/>
    <w:uiPriority w:val="39"/>
    <w:rsid w:val="00A64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F4AF1"/>
    <w:pPr>
      <w:ind w:firstLineChars="200" w:firstLine="420"/>
    </w:pPr>
  </w:style>
  <w:style w:type="paragraph" w:styleId="a9">
    <w:name w:val="Balloon Text"/>
    <w:basedOn w:val="a"/>
    <w:link w:val="aa"/>
    <w:uiPriority w:val="99"/>
    <w:semiHidden/>
    <w:unhideWhenUsed/>
    <w:rsid w:val="0028569D"/>
    <w:rPr>
      <w:sz w:val="18"/>
      <w:szCs w:val="18"/>
    </w:rPr>
  </w:style>
  <w:style w:type="character" w:customStyle="1" w:styleId="aa">
    <w:name w:val="批注框文本 字符"/>
    <w:basedOn w:val="a0"/>
    <w:link w:val="a9"/>
    <w:uiPriority w:val="99"/>
    <w:semiHidden/>
    <w:rsid w:val="0028569D"/>
    <w:rPr>
      <w:sz w:val="18"/>
      <w:szCs w:val="18"/>
    </w:rPr>
  </w:style>
  <w:style w:type="character" w:styleId="ab">
    <w:name w:val="annotation reference"/>
    <w:basedOn w:val="a0"/>
    <w:uiPriority w:val="99"/>
    <w:semiHidden/>
    <w:unhideWhenUsed/>
    <w:rsid w:val="00C53DF5"/>
    <w:rPr>
      <w:sz w:val="21"/>
      <w:szCs w:val="21"/>
    </w:rPr>
  </w:style>
  <w:style w:type="paragraph" w:styleId="ac">
    <w:name w:val="annotation text"/>
    <w:basedOn w:val="a"/>
    <w:link w:val="ad"/>
    <w:uiPriority w:val="99"/>
    <w:semiHidden/>
    <w:unhideWhenUsed/>
    <w:rsid w:val="00C53DF5"/>
    <w:pPr>
      <w:jc w:val="left"/>
    </w:pPr>
  </w:style>
  <w:style w:type="character" w:customStyle="1" w:styleId="ad">
    <w:name w:val="批注文字 字符"/>
    <w:basedOn w:val="a0"/>
    <w:link w:val="ac"/>
    <w:uiPriority w:val="99"/>
    <w:semiHidden/>
    <w:rsid w:val="00C53DF5"/>
  </w:style>
  <w:style w:type="paragraph" w:styleId="ae">
    <w:name w:val="annotation subject"/>
    <w:basedOn w:val="ac"/>
    <w:next w:val="ac"/>
    <w:link w:val="af"/>
    <w:uiPriority w:val="99"/>
    <w:semiHidden/>
    <w:unhideWhenUsed/>
    <w:rsid w:val="00C53DF5"/>
    <w:rPr>
      <w:b/>
      <w:bCs/>
    </w:rPr>
  </w:style>
  <w:style w:type="character" w:customStyle="1" w:styleId="af">
    <w:name w:val="批注主题 字符"/>
    <w:basedOn w:val="ad"/>
    <w:link w:val="ae"/>
    <w:uiPriority w:val="99"/>
    <w:semiHidden/>
    <w:rsid w:val="00C5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AE92-7CE2-4E56-AD15-ACF55B47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茂多</dc:creator>
  <cp:keywords/>
  <dc:description/>
  <cp:lastModifiedBy>涂山月</cp:lastModifiedBy>
  <cp:revision>6</cp:revision>
  <dcterms:created xsi:type="dcterms:W3CDTF">2018-04-30T02:18:00Z</dcterms:created>
  <dcterms:modified xsi:type="dcterms:W3CDTF">2018-04-30T02:32:00Z</dcterms:modified>
</cp:coreProperties>
</file>